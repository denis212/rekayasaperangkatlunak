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8" w:rsidRDefault="007C16F8" w:rsidP="007C16F8">
      <w:pPr>
        <w:pStyle w:val="line"/>
        <w:spacing w:before="0" w:line="360" w:lineRule="auto"/>
      </w:pPr>
    </w:p>
    <w:p w:rsidR="007C16F8" w:rsidRPr="009061A3" w:rsidRDefault="007C16F8" w:rsidP="007C16F8">
      <w:pPr>
        <w:pStyle w:val="Title"/>
        <w:spacing w:before="0" w:line="360" w:lineRule="auto"/>
        <w:rPr>
          <w:lang w:val="id-ID"/>
        </w:rPr>
      </w:pPr>
      <w:r w:rsidRPr="009061A3">
        <w:rPr>
          <w:i/>
        </w:rPr>
        <w:t>Software Requirements Specification</w:t>
      </w:r>
    </w:p>
    <w:p w:rsidR="007C16F8" w:rsidRDefault="007C16F8" w:rsidP="007C16F8">
      <w:pPr>
        <w:pStyle w:val="Title"/>
        <w:spacing w:before="0" w:after="400" w:line="360" w:lineRule="auto"/>
        <w:rPr>
          <w:sz w:val="40"/>
        </w:rPr>
      </w:pPr>
      <w:proofErr w:type="gramStart"/>
      <w:r>
        <w:rPr>
          <w:sz w:val="40"/>
        </w:rPr>
        <w:t>for</w:t>
      </w:r>
      <w:proofErr w:type="gramEnd"/>
    </w:p>
    <w:p w:rsidR="007C16F8" w:rsidRDefault="007C16F8" w:rsidP="007C16F8">
      <w:pPr>
        <w:pStyle w:val="Title"/>
        <w:spacing w:before="0" w:after="200" w:line="360" w:lineRule="auto"/>
      </w:pPr>
      <w:r>
        <w:t xml:space="preserve">Sistem Generate Akun Wifi Id </w:t>
      </w:r>
    </w:p>
    <w:p w:rsidR="007C16F8" w:rsidRDefault="007C16F8" w:rsidP="007C16F8">
      <w:pPr>
        <w:pStyle w:val="ByLine"/>
        <w:spacing w:before="0" w:after="200" w:line="360" w:lineRule="auto"/>
      </w:pPr>
      <w:r>
        <w:t>Version 1.0 approved</w:t>
      </w:r>
    </w:p>
    <w:p w:rsidR="007C16F8" w:rsidRDefault="007C16F8" w:rsidP="007C16F8">
      <w:pPr>
        <w:pStyle w:val="ByLine"/>
        <w:spacing w:before="0" w:after="0" w:line="360" w:lineRule="auto"/>
        <w:rPr>
          <w:lang w:val="id-ID"/>
        </w:rPr>
      </w:pPr>
      <w:r>
        <w:t xml:space="preserve">Prepared by </w:t>
      </w:r>
    </w:p>
    <w:p w:rsidR="007C16F8" w:rsidRDefault="007C16F8" w:rsidP="007C16F8">
      <w:pPr>
        <w:pStyle w:val="ByLine"/>
        <w:spacing w:before="0" w:after="0" w:line="360" w:lineRule="auto"/>
      </w:pPr>
      <w:r>
        <w:t>171022000011</w:t>
      </w:r>
      <w:r>
        <w:rPr>
          <w:lang w:val="id-ID"/>
        </w:rPr>
        <w:t xml:space="preserve"> – Denis Setianto</w:t>
      </w:r>
    </w:p>
    <w:p w:rsidR="007C16F8" w:rsidRDefault="007C16F8" w:rsidP="007C16F8">
      <w:pPr>
        <w:pStyle w:val="ByLine"/>
        <w:spacing w:before="0" w:after="0" w:line="360" w:lineRule="auto"/>
      </w:pPr>
      <w:r>
        <w:t>171022000072</w:t>
      </w:r>
      <w:r>
        <w:rPr>
          <w:lang w:val="id-ID"/>
        </w:rPr>
        <w:t xml:space="preserve"> – Diany Anugrah Maulidya</w:t>
      </w:r>
    </w:p>
    <w:p w:rsidR="007C16F8" w:rsidRDefault="007C16F8" w:rsidP="007C16F8">
      <w:pPr>
        <w:pStyle w:val="ByLine"/>
        <w:spacing w:before="0" w:after="0" w:line="360" w:lineRule="auto"/>
        <w:rPr>
          <w:lang w:val="id-ID"/>
        </w:rPr>
      </w:pPr>
    </w:p>
    <w:p w:rsidR="007C16F8" w:rsidRDefault="007C16F8" w:rsidP="007C16F8">
      <w:pPr>
        <w:pStyle w:val="ByLine"/>
        <w:spacing w:before="0" w:after="0" w:line="360" w:lineRule="auto"/>
        <w:rPr>
          <w:lang w:val="id-ID"/>
        </w:rPr>
      </w:pPr>
    </w:p>
    <w:p w:rsidR="007C16F8" w:rsidRDefault="007C16F8" w:rsidP="007C16F8">
      <w:pPr>
        <w:pStyle w:val="ByLine"/>
        <w:spacing w:before="0" w:after="200" w:line="360" w:lineRule="auto"/>
      </w:pPr>
    </w:p>
    <w:p w:rsidR="007C16F8" w:rsidRDefault="007C16F8" w:rsidP="007C16F8">
      <w:pPr>
        <w:pStyle w:val="ByLine"/>
        <w:spacing w:before="0" w:after="200" w:line="360" w:lineRule="auto"/>
      </w:pPr>
      <w:r>
        <w:t>26-03-2018</w:t>
      </w:r>
    </w:p>
    <w:p w:rsidR="007C16F8" w:rsidRDefault="007C16F8" w:rsidP="007C16F8">
      <w:pPr>
        <w:pStyle w:val="ChangeHistoryTitle"/>
        <w:spacing w:before="0" w:line="360" w:lineRule="auto"/>
        <w:rPr>
          <w:sz w:val="32"/>
        </w:rPr>
        <w:sectPr w:rsidR="007C16F8" w:rsidSect="008F218B">
          <w:pgSz w:w="11907" w:h="16839" w:code="9"/>
          <w:pgMar w:top="1440" w:right="1440" w:bottom="1440" w:left="1440" w:header="720" w:footer="720" w:gutter="0"/>
          <w:pgNumType w:fmt="lowerRoman" w:start="1"/>
          <w:cols w:space="720"/>
          <w:docGrid w:linePitch="299"/>
        </w:sectPr>
      </w:pPr>
    </w:p>
    <w:p w:rsidR="007C16F8" w:rsidRPr="00D536DA" w:rsidRDefault="007C16F8" w:rsidP="007C16F8">
      <w:pPr>
        <w:pStyle w:val="SubBab"/>
        <w:numPr>
          <w:ilvl w:val="0"/>
          <w:numId w:val="14"/>
        </w:numPr>
        <w:spacing w:line="360" w:lineRule="auto"/>
        <w:ind w:left="360"/>
        <w:rPr>
          <w:i/>
        </w:rPr>
      </w:pPr>
      <w:r w:rsidRPr="00D536DA">
        <w:rPr>
          <w:i/>
        </w:rPr>
        <w:lastRenderedPageBreak/>
        <w:t>Introduction</w:t>
      </w:r>
    </w:p>
    <w:p w:rsidR="007C16F8" w:rsidRDefault="007C16F8" w:rsidP="007C16F8">
      <w:pPr>
        <w:spacing w:line="360" w:lineRule="auto"/>
        <w:ind w:firstLine="360"/>
      </w:pPr>
      <w:proofErr w:type="gramStart"/>
      <w:r>
        <w:t xml:space="preserve">Dokumen ini berisi penjelasan pemakaian dan penulisa dokumen </w:t>
      </w:r>
      <w:r w:rsidRPr="00D536DA">
        <w:rPr>
          <w:i/>
        </w:rPr>
        <w:t>Software Requirement Specification</w:t>
      </w:r>
      <w:r>
        <w:t xml:space="preserve"> (SRS).</w:t>
      </w:r>
      <w:proofErr w:type="gramEnd"/>
      <w:r>
        <w:t xml:space="preserve"> </w:t>
      </w:r>
      <w:proofErr w:type="gramStart"/>
      <w:r>
        <w:t xml:space="preserve">Dokumen </w:t>
      </w:r>
      <w:r w:rsidRPr="00D536DA">
        <w:rPr>
          <w:i/>
        </w:rPr>
        <w:t>Software Requirement Specification</w:t>
      </w:r>
      <w:r>
        <w:t xml:space="preserve"> (SRS) menjelaskan berbagai macam kebutuhan produk, yaitu kebutuhan spesifik yang terdiri dari kebutuhan fungsionalitas yang termasuk didalamnya input, proses, output dan non fungsionalitas.</w:t>
      </w:r>
      <w:proofErr w:type="gramEnd"/>
      <w:r>
        <w:t xml:space="preserve"> Kebutuhan antarmuka juga dijelaskan di dalam dokumen </w:t>
      </w:r>
      <w:proofErr w:type="gramStart"/>
      <w:r>
        <w:t>ini ,</w:t>
      </w:r>
      <w:proofErr w:type="gramEnd"/>
      <w:r>
        <w:t xml:space="preserve"> terdiri dari kebutuhan antar pengguna, antar </w:t>
      </w:r>
      <w:r w:rsidRPr="00D536DA">
        <w:rPr>
          <w:i/>
        </w:rPr>
        <w:t>hardware</w:t>
      </w:r>
      <w:r>
        <w:t xml:space="preserve"> yang menjelaskan kebutuhan yang harus ada untuk menjalankan atau mengoperasikan sistem. </w:t>
      </w:r>
      <w:proofErr w:type="gramStart"/>
      <w:r>
        <w:t>dan</w:t>
      </w:r>
      <w:proofErr w:type="gramEnd"/>
      <w:r>
        <w:t xml:space="preserve"> juga kebutuhan </w:t>
      </w:r>
      <w:r w:rsidRPr="00D536DA">
        <w:rPr>
          <w:i/>
        </w:rPr>
        <w:t>software</w:t>
      </w:r>
      <w:r>
        <w:t xml:space="preserve"> yang menjelsakan bagaimana cara pengguna berinterasi dengan sistem, dan kebutuhan antar komunikasi.</w:t>
      </w:r>
    </w:p>
    <w:p w:rsidR="007C16F8" w:rsidRDefault="007C16F8" w:rsidP="007C16F8">
      <w:pPr>
        <w:spacing w:after="0" w:line="360" w:lineRule="auto"/>
        <w:ind w:firstLine="360"/>
      </w:pPr>
      <w:r>
        <w:t xml:space="preserve">Dokumen ini dibuat untuk membantu membuat spesifikasi perangkat lunak yang </w:t>
      </w:r>
      <w:proofErr w:type="gramStart"/>
      <w:r>
        <w:t>akan</w:t>
      </w:r>
      <w:proofErr w:type="gramEnd"/>
      <w:r>
        <w:t xml:space="preserve"> dikembangkan dengan rancangan berorientasi proses. Pada prinsipnya hasil dari rancangan ini diuraikan sebagai sekumpulan proses yang teorganisasi secara hirarkis, memberikan solusi, batasan masalah agar proyek tidak menyimpang jauh dari tujuan awal, dan manfaat dari sistem informasi yang </w:t>
      </w:r>
      <w:proofErr w:type="gramStart"/>
      <w:r>
        <w:t>akan</w:t>
      </w:r>
      <w:proofErr w:type="gramEnd"/>
      <w:r>
        <w:t xml:space="preserve"> dibuat. </w:t>
      </w:r>
      <w:proofErr w:type="gramStart"/>
      <w:r w:rsidRPr="00D536DA">
        <w:rPr>
          <w:i/>
        </w:rPr>
        <w:t>Software Requirement Specification</w:t>
      </w:r>
      <w:r>
        <w:t xml:space="preserve"> ini dapat dijadikan acuan agar proyek dapat berjalan dengan lancar selama pengerjaannya.</w:t>
      </w:r>
      <w:proofErr w:type="gramEnd"/>
    </w:p>
    <w:p w:rsidR="007C16F8" w:rsidRDefault="007C16F8" w:rsidP="007C16F8">
      <w:pPr>
        <w:spacing w:after="0" w:line="360" w:lineRule="auto"/>
        <w:ind w:firstLine="360"/>
      </w:pPr>
    </w:p>
    <w:p w:rsidR="007C16F8" w:rsidRPr="00D536DA" w:rsidRDefault="007C16F8" w:rsidP="007C16F8">
      <w:pPr>
        <w:pStyle w:val="SubSubBab"/>
        <w:numPr>
          <w:ilvl w:val="1"/>
          <w:numId w:val="14"/>
        </w:numPr>
        <w:spacing w:line="360" w:lineRule="auto"/>
        <w:ind w:left="720"/>
        <w:rPr>
          <w:i/>
        </w:rPr>
      </w:pPr>
      <w:r w:rsidRPr="00D536DA">
        <w:rPr>
          <w:i/>
        </w:rPr>
        <w:t>Purpose</w:t>
      </w:r>
    </w:p>
    <w:p w:rsidR="007C16F8" w:rsidRDefault="007C16F8" w:rsidP="007C16F8">
      <w:pPr>
        <w:spacing w:after="0" w:line="360" w:lineRule="auto"/>
        <w:ind w:left="360" w:firstLine="360"/>
      </w:pPr>
      <w:proofErr w:type="gramStart"/>
      <w:r>
        <w:t xml:space="preserve">Tujuan dari dokumen </w:t>
      </w:r>
      <w:r w:rsidRPr="00D536DA">
        <w:rPr>
          <w:i/>
        </w:rPr>
        <w:t>Software Requirement Specification</w:t>
      </w:r>
      <w:r>
        <w:t xml:space="preserve"> ini adalah untuk memberikan gambaran yang spesifik mengenai kebutuhan software dari Sistem Generate Akun Wifi Id Versi 1.0.</w:t>
      </w:r>
      <w:proofErr w:type="gramEnd"/>
      <w:r>
        <w:t xml:space="preserve"> </w:t>
      </w:r>
      <w:proofErr w:type="gramStart"/>
      <w:r>
        <w:t>Spesifikasi kebutuhan tersebut termasuk dari segi perangkat lunak dan perangkat keras, untuk memberikan gambaran dan penjelasan mengenai pembuatan produk, penjelasan yang dibutuhkan untuk pembuatan produk termasuk kebutuhan fungsional dan non fungsional, dan kebutuhan antar muka mulai dari antar muka pengguna hingga antar muka komunikasi.</w:t>
      </w:r>
      <w:proofErr w:type="gramEnd"/>
    </w:p>
    <w:p w:rsidR="007C16F8" w:rsidRDefault="007C16F8" w:rsidP="007C16F8">
      <w:pPr>
        <w:spacing w:after="0" w:line="360" w:lineRule="auto"/>
        <w:ind w:left="360" w:firstLine="360"/>
      </w:pPr>
    </w:p>
    <w:p w:rsidR="007C16F8" w:rsidRPr="00D536DA" w:rsidRDefault="007C16F8" w:rsidP="007C16F8">
      <w:pPr>
        <w:pStyle w:val="SubSubBab"/>
        <w:numPr>
          <w:ilvl w:val="1"/>
          <w:numId w:val="14"/>
        </w:numPr>
        <w:spacing w:line="360" w:lineRule="auto"/>
        <w:ind w:left="720"/>
        <w:rPr>
          <w:i/>
        </w:rPr>
      </w:pPr>
      <w:r w:rsidRPr="00D536DA">
        <w:rPr>
          <w:i/>
          <w:noProof/>
        </w:rPr>
        <w:t>Intended Audience and Reading Suggestions</w:t>
      </w:r>
    </w:p>
    <w:p w:rsidR="007C16F8" w:rsidRDefault="007C16F8" w:rsidP="007C16F8">
      <w:pPr>
        <w:spacing w:after="0" w:line="360" w:lineRule="auto"/>
        <w:ind w:left="360" w:firstLine="360"/>
      </w:pPr>
      <w:proofErr w:type="gramStart"/>
      <w:r>
        <w:t>Aplikasi ini ditujukan untuk perusahaan penjual akun wifi id, reseller wifi id, dan referral wifi id.</w:t>
      </w:r>
      <w:proofErr w:type="gramEnd"/>
    </w:p>
    <w:p w:rsidR="007C16F8" w:rsidRDefault="007C16F8" w:rsidP="007C16F8">
      <w:pPr>
        <w:spacing w:after="0" w:line="360" w:lineRule="auto"/>
        <w:ind w:left="360" w:firstLine="360"/>
      </w:pPr>
    </w:p>
    <w:p w:rsidR="007C16F8" w:rsidRDefault="007C16F8" w:rsidP="007C16F8">
      <w:pPr>
        <w:spacing w:after="0" w:line="360" w:lineRule="auto"/>
        <w:ind w:left="360" w:firstLine="360"/>
      </w:pPr>
    </w:p>
    <w:p w:rsidR="007C16F8" w:rsidRDefault="007C16F8" w:rsidP="007C16F8">
      <w:pPr>
        <w:spacing w:after="0" w:line="360" w:lineRule="auto"/>
        <w:ind w:left="360" w:firstLine="360"/>
      </w:pPr>
    </w:p>
    <w:p w:rsidR="007C16F8" w:rsidRDefault="007C16F8" w:rsidP="007C16F8">
      <w:pPr>
        <w:spacing w:after="0" w:line="360" w:lineRule="auto"/>
        <w:ind w:left="360" w:firstLine="360"/>
      </w:pPr>
    </w:p>
    <w:p w:rsidR="007C16F8" w:rsidRPr="00D536DA" w:rsidRDefault="007C16F8" w:rsidP="007C16F8">
      <w:pPr>
        <w:pStyle w:val="SubSubBab"/>
        <w:numPr>
          <w:ilvl w:val="1"/>
          <w:numId w:val="14"/>
        </w:numPr>
        <w:spacing w:line="360" w:lineRule="auto"/>
        <w:ind w:left="720"/>
        <w:rPr>
          <w:i/>
        </w:rPr>
      </w:pPr>
      <w:r w:rsidRPr="00D536DA">
        <w:rPr>
          <w:i/>
        </w:rPr>
        <w:lastRenderedPageBreak/>
        <w:t>Scope</w:t>
      </w:r>
    </w:p>
    <w:p w:rsidR="007C16F8" w:rsidRDefault="007C16F8" w:rsidP="007C16F8">
      <w:pPr>
        <w:spacing w:after="0" w:line="360" w:lineRule="auto"/>
        <w:ind w:left="360" w:firstLine="360"/>
      </w:pPr>
      <w:r>
        <w:t xml:space="preserve">Semua hal yang tercantum di dalam dokumen ini merupakan bagian dari ruang lingkup kebutuhan pembangunan perangkat lunak yang berupa aplikasi berbasis web yang digunakan untuk pengelolaan Sistem Generate Akun Wifi ID, mengelola data </w:t>
      </w:r>
      <w:r w:rsidRPr="00D536DA">
        <w:rPr>
          <w:i/>
        </w:rPr>
        <w:t>Referral</w:t>
      </w:r>
      <w:r>
        <w:t xml:space="preserve"> dan </w:t>
      </w:r>
      <w:r w:rsidRPr="00D536DA">
        <w:rPr>
          <w:i/>
        </w:rPr>
        <w:t>Reseller</w:t>
      </w:r>
      <w:r>
        <w:t xml:space="preserve">, mengelola data penjualan oleh </w:t>
      </w:r>
      <w:r w:rsidRPr="00D536DA">
        <w:rPr>
          <w:i/>
        </w:rPr>
        <w:t>reseller</w:t>
      </w:r>
      <w:r>
        <w:t xml:space="preserve">, penjualan akun Wifi ID, pembelian saldo akun, pen-generate akun dalam jumlah banyak sekaligus. Sehingga proses penjualan hingga laporan dapat terorgainsir dengan baik oleh masing masing akun </w:t>
      </w:r>
      <w:r w:rsidRPr="00D536DA">
        <w:rPr>
          <w:i/>
        </w:rPr>
        <w:t>Referral</w:t>
      </w:r>
      <w:r>
        <w:t xml:space="preserve"> dan </w:t>
      </w:r>
      <w:r w:rsidRPr="00D536DA">
        <w:rPr>
          <w:i/>
        </w:rPr>
        <w:t>Reseller</w:t>
      </w:r>
      <w:r>
        <w:t xml:space="preserve">. </w:t>
      </w:r>
    </w:p>
    <w:p w:rsidR="007C16F8" w:rsidRDefault="007C16F8" w:rsidP="007C16F8">
      <w:pPr>
        <w:spacing w:after="0" w:line="360" w:lineRule="auto"/>
        <w:ind w:left="360" w:firstLine="360"/>
      </w:pPr>
    </w:p>
    <w:p w:rsidR="007C16F8" w:rsidRPr="00D536DA" w:rsidRDefault="007C16F8" w:rsidP="007C16F8">
      <w:pPr>
        <w:pStyle w:val="SubSubBab"/>
        <w:numPr>
          <w:ilvl w:val="1"/>
          <w:numId w:val="14"/>
        </w:numPr>
        <w:spacing w:line="360" w:lineRule="auto"/>
        <w:ind w:left="360" w:firstLine="0"/>
        <w:rPr>
          <w:i/>
        </w:rPr>
      </w:pPr>
      <w:r w:rsidRPr="00D536DA">
        <w:rPr>
          <w:i/>
        </w:rPr>
        <w:t>Definitions, Acronyms and Abbreviations</w:t>
      </w:r>
    </w:p>
    <w:p w:rsidR="007C16F8" w:rsidRDefault="007C16F8" w:rsidP="007C16F8">
      <w:pPr>
        <w:pStyle w:val="ListParagraph"/>
        <w:numPr>
          <w:ilvl w:val="0"/>
          <w:numId w:val="15"/>
        </w:numPr>
        <w:spacing w:line="360" w:lineRule="auto"/>
      </w:pPr>
      <w:proofErr w:type="gramStart"/>
      <w:r>
        <w:t>SRS :</w:t>
      </w:r>
      <w:proofErr w:type="gramEnd"/>
      <w:r>
        <w:t xml:space="preserve"> </w:t>
      </w:r>
      <w:r w:rsidRPr="003D7473">
        <w:rPr>
          <w:i/>
        </w:rPr>
        <w:t>System Requirement Specification</w:t>
      </w:r>
      <w:r>
        <w:t xml:space="preserve"> (Spesifikasi persyaratan perangkat lunak).</w:t>
      </w:r>
    </w:p>
    <w:p w:rsidR="007C16F8" w:rsidRDefault="007C16F8" w:rsidP="007C16F8">
      <w:pPr>
        <w:pStyle w:val="ListParagraph"/>
        <w:numPr>
          <w:ilvl w:val="0"/>
          <w:numId w:val="15"/>
        </w:numPr>
        <w:spacing w:line="360" w:lineRule="auto"/>
      </w:pPr>
      <w:r w:rsidRPr="003D7473">
        <w:rPr>
          <w:i/>
        </w:rPr>
        <w:t>System Requirement Specification</w:t>
      </w:r>
      <w:r>
        <w:t xml:space="preserve"> adalah dokumen yang menggambarkan secar detil spesifikasi kebutuhan software dalam pembangunan proyek perangkat lunak sistem generate akun Wifi ID.</w:t>
      </w:r>
    </w:p>
    <w:p w:rsidR="007C16F8" w:rsidRDefault="007C16F8" w:rsidP="007C16F8">
      <w:pPr>
        <w:pStyle w:val="ListParagraph"/>
        <w:numPr>
          <w:ilvl w:val="0"/>
          <w:numId w:val="15"/>
        </w:numPr>
        <w:spacing w:line="360" w:lineRule="auto"/>
      </w:pPr>
      <w:proofErr w:type="gramStart"/>
      <w:r>
        <w:rPr>
          <w:i/>
        </w:rPr>
        <w:t xml:space="preserve">Software </w:t>
      </w:r>
      <w:r>
        <w:t>:</w:t>
      </w:r>
      <w:proofErr w:type="gramEnd"/>
      <w:r>
        <w:t xml:space="preserve"> Perangkat Lunak.</w:t>
      </w:r>
    </w:p>
    <w:p w:rsidR="007C16F8" w:rsidRDefault="007C16F8" w:rsidP="007C16F8">
      <w:pPr>
        <w:pStyle w:val="ListParagraph"/>
        <w:numPr>
          <w:ilvl w:val="0"/>
          <w:numId w:val="15"/>
        </w:numPr>
        <w:spacing w:line="360" w:lineRule="auto"/>
      </w:pPr>
      <w:proofErr w:type="gramStart"/>
      <w:r>
        <w:rPr>
          <w:i/>
        </w:rPr>
        <w:t xml:space="preserve">Hardware </w:t>
      </w:r>
      <w:r>
        <w:t>:</w:t>
      </w:r>
      <w:proofErr w:type="gramEnd"/>
      <w:r>
        <w:t xml:space="preserve"> Perangkat Keras.</w:t>
      </w:r>
    </w:p>
    <w:p w:rsidR="007C16F8" w:rsidRDefault="007C16F8" w:rsidP="007C16F8">
      <w:pPr>
        <w:pStyle w:val="ListParagraph"/>
        <w:numPr>
          <w:ilvl w:val="0"/>
          <w:numId w:val="15"/>
        </w:numPr>
        <w:spacing w:line="360" w:lineRule="auto"/>
      </w:pPr>
      <w:r>
        <w:rPr>
          <w:i/>
        </w:rPr>
        <w:t xml:space="preserve">SMS </w:t>
      </w:r>
      <w:proofErr w:type="gramStart"/>
      <w:r>
        <w:rPr>
          <w:i/>
        </w:rPr>
        <w:t xml:space="preserve">Gateway </w:t>
      </w:r>
      <w:r w:rsidRPr="006538D4">
        <w:t>:</w:t>
      </w:r>
      <w:proofErr w:type="gramEnd"/>
      <w:r>
        <w:t xml:space="preserve"> </w:t>
      </w:r>
      <w:r w:rsidRPr="009310CF">
        <w:t>adalah sebuah gerbang yang menghubungkan antara komputer dengan client melaluiSMS</w:t>
      </w:r>
      <w:r>
        <w:t>.</w:t>
      </w:r>
    </w:p>
    <w:p w:rsidR="007C16F8" w:rsidRDefault="007C16F8" w:rsidP="007C16F8">
      <w:pPr>
        <w:pStyle w:val="ListParagraph"/>
        <w:numPr>
          <w:ilvl w:val="0"/>
          <w:numId w:val="15"/>
        </w:numPr>
        <w:spacing w:line="360" w:lineRule="auto"/>
        <w:rPr>
          <w:i/>
        </w:rPr>
      </w:pPr>
      <w:r>
        <w:t xml:space="preserve">API : </w:t>
      </w:r>
      <w:r w:rsidRPr="00D536DA">
        <w:rPr>
          <w:i/>
        </w:rPr>
        <w:t>Application Programming Interface</w:t>
      </w:r>
    </w:p>
    <w:p w:rsidR="007C16F8" w:rsidRDefault="007C16F8" w:rsidP="007C16F8">
      <w:pPr>
        <w:pStyle w:val="SubSubBab"/>
        <w:numPr>
          <w:ilvl w:val="1"/>
          <w:numId w:val="14"/>
        </w:numPr>
        <w:spacing w:line="360" w:lineRule="auto"/>
        <w:ind w:left="720"/>
      </w:pPr>
      <w:r>
        <w:t>References</w:t>
      </w:r>
    </w:p>
    <w:p w:rsidR="007C16F8" w:rsidRPr="00D536DA" w:rsidRDefault="007C16F8" w:rsidP="007C16F8">
      <w:pPr>
        <w:pStyle w:val="ListParagraph"/>
        <w:numPr>
          <w:ilvl w:val="0"/>
          <w:numId w:val="16"/>
        </w:numPr>
        <w:spacing w:line="360" w:lineRule="auto"/>
        <w:rPr>
          <w:i/>
        </w:rPr>
      </w:pPr>
      <w:r>
        <w:t xml:space="preserve">IEEE Std. 830-1998, IEEE </w:t>
      </w:r>
      <w:r w:rsidRPr="00D536DA">
        <w:rPr>
          <w:i/>
        </w:rPr>
        <w:t>Recommended Practice for Software Requirement Specifications.</w:t>
      </w:r>
      <w:r w:rsidRPr="00D536DA">
        <w:rPr>
          <w:i/>
        </w:rPr>
        <w:tab/>
      </w:r>
    </w:p>
    <w:p w:rsidR="007C16F8" w:rsidRDefault="007C16F8" w:rsidP="007C16F8">
      <w:pPr>
        <w:spacing w:line="360" w:lineRule="auto"/>
        <w:ind w:left="720"/>
      </w:pPr>
    </w:p>
    <w:p w:rsidR="007C16F8" w:rsidRDefault="007C16F8" w:rsidP="007C16F8">
      <w:pPr>
        <w:jc w:val="left"/>
        <w:rPr>
          <w:b/>
        </w:rPr>
      </w:pPr>
      <w:r>
        <w:br w:type="page"/>
      </w:r>
    </w:p>
    <w:p w:rsidR="007C16F8" w:rsidRPr="00D536DA" w:rsidRDefault="007C16F8" w:rsidP="007C16F8">
      <w:pPr>
        <w:pStyle w:val="SubBab"/>
        <w:numPr>
          <w:ilvl w:val="0"/>
          <w:numId w:val="14"/>
        </w:numPr>
        <w:ind w:left="360"/>
        <w:rPr>
          <w:i/>
        </w:rPr>
      </w:pPr>
      <w:r w:rsidRPr="00D536DA">
        <w:rPr>
          <w:i/>
        </w:rPr>
        <w:lastRenderedPageBreak/>
        <w:t xml:space="preserve">Overall Description </w:t>
      </w:r>
    </w:p>
    <w:p w:rsidR="007C16F8" w:rsidRPr="00D536DA" w:rsidRDefault="007C16F8" w:rsidP="007C16F8">
      <w:pPr>
        <w:pStyle w:val="SubSubBab"/>
        <w:numPr>
          <w:ilvl w:val="1"/>
          <w:numId w:val="14"/>
        </w:numPr>
        <w:ind w:left="720"/>
        <w:rPr>
          <w:i/>
        </w:rPr>
      </w:pPr>
      <w:r w:rsidRPr="00D536DA">
        <w:rPr>
          <w:i/>
        </w:rPr>
        <w:t>Product Prespective</w:t>
      </w:r>
    </w:p>
    <w:p w:rsidR="007C16F8" w:rsidRDefault="007C16F8" w:rsidP="007C16F8">
      <w:pPr>
        <w:ind w:left="360" w:firstLine="360"/>
      </w:pPr>
      <w:r>
        <w:t xml:space="preserve">Sistem generate akun Wifi ID ini merupakan perangkat lunak yang digunakan untuk mengefektifkan proses generate akun Wifi ID dengan jumlah banyak dalam satu waktu serta mempermudah </w:t>
      </w:r>
      <w:r w:rsidRPr="00D536DA">
        <w:rPr>
          <w:i/>
        </w:rPr>
        <w:t>referral</w:t>
      </w:r>
      <w:r>
        <w:t xml:space="preserve"> dan </w:t>
      </w:r>
      <w:r w:rsidRPr="00D536DA">
        <w:rPr>
          <w:i/>
        </w:rPr>
        <w:t>reseller</w:t>
      </w:r>
      <w:r>
        <w:t xml:space="preserve"> dalam melihat progress penjualan akun Wifi ID yang telah mereka order dari Admin Wifi ID. Sistem ini merupakan suatu </w:t>
      </w:r>
      <w:r w:rsidRPr="00D536DA">
        <w:rPr>
          <w:i/>
        </w:rPr>
        <w:t>software</w:t>
      </w:r>
      <w:r>
        <w:t xml:space="preserve"> berbasis web yang dapat mengolah data </w:t>
      </w:r>
      <w:r w:rsidRPr="00D536DA">
        <w:rPr>
          <w:i/>
        </w:rPr>
        <w:t>referral</w:t>
      </w:r>
      <w:r>
        <w:t xml:space="preserve">, data </w:t>
      </w:r>
      <w:r w:rsidRPr="00D536DA">
        <w:rPr>
          <w:i/>
        </w:rPr>
        <w:t>reseller</w:t>
      </w:r>
      <w:r>
        <w:t xml:space="preserve">, data penujualan akun, pembelian akun dan </w:t>
      </w:r>
      <w:r w:rsidRPr="00D536DA">
        <w:rPr>
          <w:i/>
        </w:rPr>
        <w:t>generate</w:t>
      </w:r>
      <w:r>
        <w:t xml:space="preserve"> akun. </w:t>
      </w:r>
      <w:r w:rsidRPr="00D536DA">
        <w:rPr>
          <w:i/>
        </w:rPr>
        <w:t>Reseller</w:t>
      </w:r>
      <w:r>
        <w:t xml:space="preserve"> dapat melakukan penjualan akun dengan hanya memasukan nomor telepon pelanggan dan otomatis pelanggan </w:t>
      </w:r>
      <w:proofErr w:type="gramStart"/>
      <w:r>
        <w:t>akan</w:t>
      </w:r>
      <w:proofErr w:type="gramEnd"/>
      <w:r>
        <w:t xml:space="preserve"> mendapatkan informasi </w:t>
      </w:r>
      <w:r w:rsidRPr="00D536DA">
        <w:rPr>
          <w:i/>
        </w:rPr>
        <w:t>username</w:t>
      </w:r>
      <w:r>
        <w:t xml:space="preserve"> dan </w:t>
      </w:r>
      <w:r w:rsidRPr="00D536DA">
        <w:rPr>
          <w:i/>
        </w:rPr>
        <w:t>password</w:t>
      </w:r>
      <w:r>
        <w:t xml:space="preserve"> melalui SMS yang dikirim menggunakan API SMS </w:t>
      </w:r>
      <w:r w:rsidRPr="00D536DA">
        <w:rPr>
          <w:i/>
        </w:rPr>
        <w:t>Gateway</w:t>
      </w:r>
      <w:r>
        <w:t xml:space="preserve">. </w:t>
      </w:r>
      <w:proofErr w:type="gramStart"/>
      <w:r>
        <w:t xml:space="preserve">Untuk menjadi </w:t>
      </w:r>
      <w:r w:rsidRPr="00D536DA">
        <w:rPr>
          <w:i/>
        </w:rPr>
        <w:t>referral</w:t>
      </w:r>
      <w:r>
        <w:t xml:space="preserve"> harus meminta admin agar dibuatkan akun </w:t>
      </w:r>
      <w:r w:rsidRPr="00D536DA">
        <w:rPr>
          <w:i/>
        </w:rPr>
        <w:t>referral</w:t>
      </w:r>
      <w:r>
        <w:t xml:space="preserve">, dan untuk menjadi </w:t>
      </w:r>
      <w:r w:rsidRPr="00D536DA">
        <w:rPr>
          <w:i/>
        </w:rPr>
        <w:t>reseller</w:t>
      </w:r>
      <w:r>
        <w:t xml:space="preserve"> harus mendapatkan kode </w:t>
      </w:r>
      <w:r w:rsidRPr="00D536DA">
        <w:rPr>
          <w:i/>
        </w:rPr>
        <w:t>referral</w:t>
      </w:r>
      <w:r>
        <w:t xml:space="preserve"> untuk </w:t>
      </w:r>
      <w:r w:rsidRPr="00D536DA">
        <w:rPr>
          <w:i/>
        </w:rPr>
        <w:t>register</w:t>
      </w:r>
      <w:r>
        <w:t xml:space="preserve"> </w:t>
      </w:r>
      <w:r w:rsidRPr="00D536DA">
        <w:rPr>
          <w:i/>
        </w:rPr>
        <w:t>reseller</w:t>
      </w:r>
      <w:r>
        <w:t xml:space="preserve"> baru.</w:t>
      </w:r>
      <w:proofErr w:type="gramEnd"/>
    </w:p>
    <w:p w:rsidR="007C16F8" w:rsidRDefault="007C16F8" w:rsidP="007C16F8">
      <w:pPr>
        <w:spacing w:after="0" w:line="360" w:lineRule="auto"/>
        <w:ind w:left="360" w:firstLine="360"/>
      </w:pPr>
    </w:p>
    <w:p w:rsidR="007C16F8" w:rsidRDefault="007C16F8" w:rsidP="007C16F8">
      <w:pPr>
        <w:pStyle w:val="SubSubBab"/>
        <w:numPr>
          <w:ilvl w:val="1"/>
          <w:numId w:val="14"/>
        </w:numPr>
        <w:ind w:left="720"/>
      </w:pPr>
      <w:r>
        <w:t>Product Function</w:t>
      </w:r>
    </w:p>
    <w:p w:rsidR="007C16F8" w:rsidRDefault="007C16F8" w:rsidP="007C16F8">
      <w:pPr>
        <w:spacing w:after="0" w:line="360" w:lineRule="auto"/>
        <w:ind w:left="360" w:firstLine="360"/>
      </w:pPr>
      <w:r>
        <w:t xml:space="preserve">Produk ini memiliki beberapa fungsi dalam kebutuhan </w:t>
      </w:r>
      <w:r w:rsidRPr="00D536DA">
        <w:rPr>
          <w:i/>
        </w:rPr>
        <w:t>User</w:t>
      </w:r>
      <w:r>
        <w:t xml:space="preserve"> antara </w:t>
      </w:r>
      <w:proofErr w:type="gramStart"/>
      <w:r>
        <w:t>lain :</w:t>
      </w:r>
      <w:proofErr w:type="gramEnd"/>
    </w:p>
    <w:p w:rsidR="007C16F8" w:rsidRPr="00D536DA" w:rsidRDefault="007C16F8" w:rsidP="007C16F8">
      <w:pPr>
        <w:pStyle w:val="ListParagraph"/>
        <w:numPr>
          <w:ilvl w:val="0"/>
          <w:numId w:val="17"/>
        </w:numPr>
        <w:spacing w:after="0" w:line="360" w:lineRule="auto"/>
        <w:rPr>
          <w:i/>
        </w:rPr>
      </w:pPr>
      <w:r w:rsidRPr="00D536DA">
        <w:rPr>
          <w:i/>
        </w:rPr>
        <w:t>Login User</w:t>
      </w:r>
    </w:p>
    <w:p w:rsidR="007C16F8" w:rsidRPr="00D536DA" w:rsidRDefault="007C16F8" w:rsidP="007C16F8">
      <w:pPr>
        <w:pStyle w:val="ListParagraph"/>
        <w:numPr>
          <w:ilvl w:val="0"/>
          <w:numId w:val="17"/>
        </w:numPr>
        <w:spacing w:after="0" w:line="360" w:lineRule="auto"/>
        <w:rPr>
          <w:i/>
        </w:rPr>
      </w:pPr>
      <w:r w:rsidRPr="00D536DA">
        <w:rPr>
          <w:i/>
        </w:rPr>
        <w:t>Register Reseller</w:t>
      </w:r>
    </w:p>
    <w:p w:rsidR="007C16F8" w:rsidRDefault="007C16F8" w:rsidP="007C16F8">
      <w:pPr>
        <w:pStyle w:val="ListParagraph"/>
        <w:numPr>
          <w:ilvl w:val="0"/>
          <w:numId w:val="17"/>
        </w:numPr>
        <w:spacing w:after="0" w:line="360" w:lineRule="auto"/>
      </w:pPr>
      <w:r>
        <w:t xml:space="preserve">Kelola Data </w:t>
      </w:r>
      <w:r w:rsidRPr="00D536DA">
        <w:rPr>
          <w:i/>
        </w:rPr>
        <w:t>Referral</w:t>
      </w:r>
      <w:r>
        <w:rPr>
          <w:i/>
        </w:rPr>
        <w:t xml:space="preserve"> </w:t>
      </w:r>
      <w:r>
        <w:t>(Create, Edit, Delete, Search)</w:t>
      </w:r>
    </w:p>
    <w:p w:rsidR="007C16F8" w:rsidRDefault="007C16F8" w:rsidP="007C16F8">
      <w:pPr>
        <w:pStyle w:val="ListParagraph"/>
        <w:numPr>
          <w:ilvl w:val="0"/>
          <w:numId w:val="17"/>
        </w:numPr>
        <w:spacing w:after="0" w:line="360" w:lineRule="auto"/>
      </w:pPr>
      <w:r>
        <w:t xml:space="preserve">Kelola Data </w:t>
      </w:r>
      <w:r>
        <w:rPr>
          <w:i/>
        </w:rPr>
        <w:t xml:space="preserve">Reseller </w:t>
      </w:r>
      <w:r>
        <w:t xml:space="preserve">(Create, Edit, Delete, Search, </w:t>
      </w:r>
      <w:r w:rsidRPr="003251C2">
        <w:rPr>
          <w:i/>
        </w:rPr>
        <w:t>Activate</w:t>
      </w:r>
      <w:r>
        <w:t>)</w:t>
      </w:r>
    </w:p>
    <w:p w:rsidR="007C16F8" w:rsidRDefault="007C16F8" w:rsidP="007C16F8">
      <w:pPr>
        <w:pStyle w:val="ListParagraph"/>
        <w:numPr>
          <w:ilvl w:val="0"/>
          <w:numId w:val="17"/>
        </w:numPr>
        <w:spacing w:after="0" w:line="360" w:lineRule="auto"/>
      </w:pPr>
      <w:r>
        <w:t xml:space="preserve">Report </w:t>
      </w:r>
      <w:r w:rsidRPr="00D536DA">
        <w:rPr>
          <w:i/>
        </w:rPr>
        <w:t>Referral</w:t>
      </w:r>
    </w:p>
    <w:p w:rsidR="007C16F8" w:rsidRDefault="007C16F8" w:rsidP="007C16F8">
      <w:pPr>
        <w:pStyle w:val="ListParagraph"/>
        <w:numPr>
          <w:ilvl w:val="0"/>
          <w:numId w:val="17"/>
        </w:numPr>
        <w:spacing w:after="0" w:line="360" w:lineRule="auto"/>
      </w:pPr>
      <w:r>
        <w:t xml:space="preserve">Report </w:t>
      </w:r>
      <w:r w:rsidRPr="00D536DA">
        <w:rPr>
          <w:i/>
        </w:rPr>
        <w:t>Reseller</w:t>
      </w:r>
    </w:p>
    <w:p w:rsidR="007C16F8" w:rsidRPr="003251C2" w:rsidRDefault="007C16F8" w:rsidP="007C16F8">
      <w:pPr>
        <w:pStyle w:val="ListParagraph"/>
        <w:numPr>
          <w:ilvl w:val="0"/>
          <w:numId w:val="17"/>
        </w:numPr>
        <w:spacing w:after="0" w:line="360" w:lineRule="auto"/>
        <w:rPr>
          <w:i/>
        </w:rPr>
      </w:pPr>
      <w:r w:rsidRPr="003251C2">
        <w:rPr>
          <w:i/>
        </w:rPr>
        <w:t>Request Deposit</w:t>
      </w:r>
    </w:p>
    <w:p w:rsidR="007C16F8" w:rsidRPr="00D536DA" w:rsidRDefault="007C16F8" w:rsidP="007C16F8">
      <w:pPr>
        <w:pStyle w:val="ListParagraph"/>
        <w:numPr>
          <w:ilvl w:val="0"/>
          <w:numId w:val="17"/>
        </w:numPr>
        <w:spacing w:after="0" w:line="360" w:lineRule="auto"/>
        <w:rPr>
          <w:i/>
        </w:rPr>
      </w:pPr>
      <w:r w:rsidRPr="00D536DA">
        <w:rPr>
          <w:i/>
        </w:rPr>
        <w:t>Confirmation Payment</w:t>
      </w:r>
    </w:p>
    <w:p w:rsidR="007C16F8" w:rsidRPr="00D536DA" w:rsidRDefault="007C16F8" w:rsidP="007C16F8">
      <w:pPr>
        <w:pStyle w:val="ListParagraph"/>
        <w:numPr>
          <w:ilvl w:val="0"/>
          <w:numId w:val="17"/>
        </w:numPr>
        <w:spacing w:after="0" w:line="360" w:lineRule="auto"/>
        <w:rPr>
          <w:i/>
        </w:rPr>
      </w:pPr>
      <w:r w:rsidRPr="00D536DA">
        <w:rPr>
          <w:i/>
        </w:rPr>
        <w:t>Approve Payment</w:t>
      </w:r>
    </w:p>
    <w:p w:rsidR="007C16F8" w:rsidRDefault="007C16F8" w:rsidP="007C16F8">
      <w:pPr>
        <w:pStyle w:val="ListParagraph"/>
        <w:numPr>
          <w:ilvl w:val="0"/>
          <w:numId w:val="17"/>
        </w:numPr>
        <w:spacing w:after="0" w:line="360" w:lineRule="auto"/>
      </w:pPr>
      <w:r w:rsidRPr="00D536DA">
        <w:rPr>
          <w:i/>
        </w:rPr>
        <w:t>Generate</w:t>
      </w:r>
      <w:r>
        <w:t xml:space="preserve"> Akun Wifi ID</w:t>
      </w:r>
    </w:p>
    <w:p w:rsidR="007C16F8" w:rsidRPr="00041235" w:rsidRDefault="007C16F8" w:rsidP="007C16F8">
      <w:pPr>
        <w:pStyle w:val="ListParagraph"/>
        <w:numPr>
          <w:ilvl w:val="0"/>
          <w:numId w:val="17"/>
        </w:numPr>
        <w:spacing w:after="0" w:line="360" w:lineRule="auto"/>
      </w:pPr>
      <w:r w:rsidRPr="00041235">
        <w:t>Penjualan Akun</w:t>
      </w:r>
    </w:p>
    <w:p w:rsidR="007C16F8" w:rsidRDefault="007C16F8" w:rsidP="007C16F8">
      <w:pPr>
        <w:pStyle w:val="ListParagraph"/>
        <w:numPr>
          <w:ilvl w:val="0"/>
          <w:numId w:val="17"/>
        </w:numPr>
        <w:spacing w:after="0" w:line="360" w:lineRule="auto"/>
      </w:pPr>
      <w:r>
        <w:t xml:space="preserve">Kelola Data </w:t>
      </w:r>
      <w:r w:rsidRPr="00041235">
        <w:rPr>
          <w:i/>
        </w:rPr>
        <w:t>User</w:t>
      </w:r>
      <w:r>
        <w:rPr>
          <w:i/>
        </w:rPr>
        <w:t xml:space="preserve"> </w:t>
      </w:r>
      <w:r>
        <w:t>(Create, Edit, Delete, Search)</w:t>
      </w:r>
    </w:p>
    <w:p w:rsidR="007C16F8" w:rsidRDefault="007C16F8" w:rsidP="007C16F8">
      <w:pPr>
        <w:pStyle w:val="ListParagraph"/>
        <w:numPr>
          <w:ilvl w:val="0"/>
          <w:numId w:val="17"/>
        </w:numPr>
        <w:spacing w:after="0" w:line="360" w:lineRule="auto"/>
      </w:pPr>
      <w:r>
        <w:t xml:space="preserve">Kelola Data </w:t>
      </w:r>
      <w:r w:rsidRPr="00041235">
        <w:rPr>
          <w:i/>
        </w:rPr>
        <w:t>Profile</w:t>
      </w:r>
      <w:r>
        <w:t xml:space="preserve"> (Create, Edit, Delete, Search)</w:t>
      </w:r>
    </w:p>
    <w:p w:rsidR="007C16F8" w:rsidRDefault="007C16F8" w:rsidP="007C16F8">
      <w:pPr>
        <w:pStyle w:val="ListParagraph"/>
        <w:numPr>
          <w:ilvl w:val="0"/>
          <w:numId w:val="17"/>
        </w:numPr>
        <w:spacing w:after="0" w:line="360" w:lineRule="auto"/>
      </w:pPr>
      <w:r w:rsidRPr="00D536DA">
        <w:rPr>
          <w:i/>
        </w:rPr>
        <w:t>Permission</w:t>
      </w:r>
      <w:r>
        <w:t xml:space="preserve"> menu </w:t>
      </w:r>
      <w:r>
        <w:tab/>
      </w:r>
    </w:p>
    <w:p w:rsidR="007C16F8" w:rsidRPr="00D536DA" w:rsidRDefault="007C16F8" w:rsidP="007C16F8">
      <w:pPr>
        <w:pStyle w:val="ListParagraph"/>
        <w:numPr>
          <w:ilvl w:val="0"/>
          <w:numId w:val="17"/>
        </w:numPr>
        <w:spacing w:after="0" w:line="360" w:lineRule="auto"/>
        <w:rPr>
          <w:i/>
        </w:rPr>
      </w:pPr>
      <w:r w:rsidRPr="00D536DA">
        <w:rPr>
          <w:i/>
        </w:rPr>
        <w:t>Account Setting</w:t>
      </w:r>
    </w:p>
    <w:p w:rsidR="007C16F8" w:rsidRDefault="007C16F8" w:rsidP="007C16F8">
      <w:pPr>
        <w:pStyle w:val="ListParagraph"/>
        <w:spacing w:after="0" w:line="360" w:lineRule="auto"/>
        <w:ind w:left="360" w:firstLine="360"/>
      </w:pPr>
      <w:r>
        <w:t xml:space="preserve">Secara umum fungsi pada proses Sistem Generate Akun Wifi ID ini dimulai dari </w:t>
      </w:r>
      <w:r w:rsidRPr="00D536DA">
        <w:rPr>
          <w:i/>
        </w:rPr>
        <w:t>login</w:t>
      </w:r>
      <w:r>
        <w:t xml:space="preserve"> </w:t>
      </w:r>
      <w:r w:rsidRPr="00D536DA">
        <w:rPr>
          <w:i/>
        </w:rPr>
        <w:t>user</w:t>
      </w:r>
      <w:r>
        <w:t xml:space="preserve"> berdasarkan </w:t>
      </w:r>
      <w:r w:rsidRPr="00D536DA">
        <w:rPr>
          <w:i/>
        </w:rPr>
        <w:t>email</w:t>
      </w:r>
      <w:r>
        <w:t xml:space="preserve"> dan </w:t>
      </w:r>
      <w:r w:rsidRPr="00D536DA">
        <w:rPr>
          <w:i/>
        </w:rPr>
        <w:t>password</w:t>
      </w:r>
      <w:r>
        <w:t xml:space="preserve"> yang terdaftar, dalam tiap-tiap </w:t>
      </w:r>
      <w:r w:rsidRPr="00D536DA">
        <w:rPr>
          <w:i/>
        </w:rPr>
        <w:t>level user</w:t>
      </w:r>
      <w:r>
        <w:t xml:space="preserve"> sudah memiliki previlage khusus untuk mengakses tiap-tiap menu berdasrkan </w:t>
      </w:r>
      <w:r w:rsidRPr="00D536DA">
        <w:rPr>
          <w:i/>
        </w:rPr>
        <w:t>level user</w:t>
      </w:r>
      <w:r>
        <w:t xml:space="preserve"> yang </w:t>
      </w:r>
      <w:r w:rsidRPr="00D536DA">
        <w:rPr>
          <w:i/>
        </w:rPr>
        <w:t>login</w:t>
      </w:r>
      <w:r>
        <w:t>.</w:t>
      </w:r>
    </w:p>
    <w:p w:rsidR="007C16F8" w:rsidRDefault="007C16F8" w:rsidP="007C16F8">
      <w:pPr>
        <w:pStyle w:val="ListParagraph"/>
        <w:spacing w:after="0" w:line="360" w:lineRule="auto"/>
        <w:ind w:left="360" w:firstLine="360"/>
      </w:pPr>
    </w:p>
    <w:p w:rsidR="007C16F8" w:rsidRDefault="007C16F8" w:rsidP="007C16F8">
      <w:pPr>
        <w:pStyle w:val="ListParagraph"/>
        <w:spacing w:after="0" w:line="360" w:lineRule="auto"/>
        <w:ind w:left="360" w:firstLine="360"/>
      </w:pPr>
    </w:p>
    <w:p w:rsidR="007C16F8" w:rsidRDefault="007C16F8" w:rsidP="007C16F8">
      <w:pPr>
        <w:pStyle w:val="SubSubBab"/>
        <w:numPr>
          <w:ilvl w:val="1"/>
          <w:numId w:val="14"/>
        </w:numPr>
        <w:ind w:left="720"/>
      </w:pPr>
      <w:r>
        <w:t>User Classes and Characteristics</w:t>
      </w:r>
    </w:p>
    <w:p w:rsidR="007C16F8" w:rsidRDefault="007C16F8" w:rsidP="007C16F8">
      <w:pPr>
        <w:ind w:left="360" w:firstLine="360"/>
      </w:pPr>
      <w:r>
        <w:t xml:space="preserve">Adapun pengguna dalam sistem ini adalah sebagai </w:t>
      </w:r>
      <w:proofErr w:type="gramStart"/>
      <w:r>
        <w:t>berikut :</w:t>
      </w:r>
      <w:proofErr w:type="gramEnd"/>
    </w:p>
    <w:p w:rsidR="007C16F8" w:rsidRDefault="007C16F8" w:rsidP="007C16F8">
      <w:pPr>
        <w:pStyle w:val="ListParagraph"/>
        <w:numPr>
          <w:ilvl w:val="0"/>
          <w:numId w:val="18"/>
        </w:numPr>
      </w:pPr>
      <w:r>
        <w:t>Admin</w:t>
      </w:r>
    </w:p>
    <w:p w:rsidR="007C16F8" w:rsidRPr="00D536DA" w:rsidRDefault="007C16F8" w:rsidP="007C16F8">
      <w:pPr>
        <w:pStyle w:val="ListParagraph"/>
        <w:numPr>
          <w:ilvl w:val="0"/>
          <w:numId w:val="18"/>
        </w:numPr>
        <w:rPr>
          <w:i/>
        </w:rPr>
      </w:pPr>
      <w:r w:rsidRPr="00D536DA">
        <w:rPr>
          <w:i/>
        </w:rPr>
        <w:t>Referral</w:t>
      </w:r>
    </w:p>
    <w:p w:rsidR="007C16F8" w:rsidRPr="00D536DA" w:rsidRDefault="007C16F8" w:rsidP="007C16F8">
      <w:pPr>
        <w:pStyle w:val="ListParagraph"/>
        <w:numPr>
          <w:ilvl w:val="0"/>
          <w:numId w:val="18"/>
        </w:numPr>
        <w:rPr>
          <w:i/>
        </w:rPr>
      </w:pPr>
      <w:r w:rsidRPr="00D536DA">
        <w:rPr>
          <w:i/>
        </w:rPr>
        <w:t>Reseller</w:t>
      </w:r>
    </w:p>
    <w:p w:rsidR="007C16F8" w:rsidRDefault="007C16F8" w:rsidP="007C16F8">
      <w:pPr>
        <w:ind w:left="360" w:firstLine="360"/>
      </w:pPr>
      <w:r>
        <w:t xml:space="preserve">Tabel berikut menggambarkan karakteristik umum pengguna yang </w:t>
      </w:r>
      <w:proofErr w:type="gramStart"/>
      <w:r>
        <w:t>akan</w:t>
      </w:r>
      <w:proofErr w:type="gramEnd"/>
      <w:r>
        <w:t xml:space="preserve"> mempengaruhi funsionalitas dari produk perangkat lunak.</w:t>
      </w:r>
    </w:p>
    <w:tbl>
      <w:tblPr>
        <w:tblStyle w:val="TableGrid"/>
        <w:tblW w:w="0" w:type="auto"/>
        <w:tblInd w:w="468" w:type="dxa"/>
        <w:tblLook w:val="04A0" w:firstRow="1" w:lastRow="0" w:firstColumn="1" w:lastColumn="0" w:noHBand="0" w:noVBand="1"/>
      </w:tblPr>
      <w:tblGrid>
        <w:gridCol w:w="2833"/>
        <w:gridCol w:w="2981"/>
        <w:gridCol w:w="2961"/>
      </w:tblGrid>
      <w:tr w:rsidR="007C16F8" w:rsidTr="00DF2134">
        <w:trPr>
          <w:trHeight w:val="485"/>
        </w:trPr>
        <w:tc>
          <w:tcPr>
            <w:tcW w:w="2833" w:type="dxa"/>
            <w:vAlign w:val="center"/>
          </w:tcPr>
          <w:p w:rsidR="007C16F8" w:rsidRPr="00A57C9E" w:rsidRDefault="007C16F8" w:rsidP="00DF2134">
            <w:pPr>
              <w:jc w:val="center"/>
              <w:rPr>
                <w:b/>
              </w:rPr>
            </w:pPr>
            <w:r w:rsidRPr="00A57C9E">
              <w:rPr>
                <w:b/>
              </w:rPr>
              <w:t>Kategori Pengguna</w:t>
            </w:r>
          </w:p>
        </w:tc>
        <w:tc>
          <w:tcPr>
            <w:tcW w:w="2981" w:type="dxa"/>
            <w:vAlign w:val="center"/>
          </w:tcPr>
          <w:p w:rsidR="007C16F8" w:rsidRPr="00A57C9E" w:rsidRDefault="007C16F8" w:rsidP="00DF2134">
            <w:pPr>
              <w:jc w:val="center"/>
              <w:rPr>
                <w:b/>
              </w:rPr>
            </w:pPr>
            <w:r w:rsidRPr="00A57C9E">
              <w:rPr>
                <w:b/>
              </w:rPr>
              <w:t>Fasilitas</w:t>
            </w:r>
          </w:p>
        </w:tc>
        <w:tc>
          <w:tcPr>
            <w:tcW w:w="2961" w:type="dxa"/>
            <w:vAlign w:val="center"/>
          </w:tcPr>
          <w:p w:rsidR="007C16F8" w:rsidRPr="00A57C9E" w:rsidRDefault="007C16F8" w:rsidP="00DF2134">
            <w:pPr>
              <w:jc w:val="center"/>
              <w:rPr>
                <w:b/>
              </w:rPr>
            </w:pPr>
            <w:r w:rsidRPr="00A57C9E">
              <w:rPr>
                <w:b/>
              </w:rPr>
              <w:t>Hak Akses ke Aplikasi</w:t>
            </w:r>
          </w:p>
        </w:tc>
      </w:tr>
      <w:tr w:rsidR="007C16F8" w:rsidTr="00DF2134">
        <w:tc>
          <w:tcPr>
            <w:tcW w:w="2833" w:type="dxa"/>
          </w:tcPr>
          <w:p w:rsidR="007C16F8" w:rsidRDefault="007C16F8" w:rsidP="00DF2134">
            <w:r>
              <w:t xml:space="preserve">Admin </w:t>
            </w:r>
          </w:p>
        </w:tc>
        <w:tc>
          <w:tcPr>
            <w:tcW w:w="2981" w:type="dxa"/>
          </w:tcPr>
          <w:p w:rsidR="007C16F8" w:rsidRDefault="007C16F8" w:rsidP="007C16F8">
            <w:pPr>
              <w:pStyle w:val="ListParagraph"/>
              <w:numPr>
                <w:ilvl w:val="0"/>
                <w:numId w:val="19"/>
              </w:numPr>
              <w:spacing w:after="0" w:line="240" w:lineRule="auto"/>
              <w:ind w:left="389"/>
            </w:pPr>
            <w:r w:rsidRPr="000C4FDC">
              <w:rPr>
                <w:i/>
              </w:rPr>
              <w:t>Login</w:t>
            </w:r>
            <w:r>
              <w:t xml:space="preserve"> / </w:t>
            </w:r>
            <w:r w:rsidRPr="000C4FDC">
              <w:rPr>
                <w:i/>
              </w:rPr>
              <w:t>Logout</w:t>
            </w:r>
          </w:p>
          <w:p w:rsidR="007C16F8" w:rsidRDefault="007C16F8" w:rsidP="007C16F8">
            <w:pPr>
              <w:pStyle w:val="ListParagraph"/>
              <w:numPr>
                <w:ilvl w:val="0"/>
                <w:numId w:val="19"/>
              </w:numPr>
              <w:spacing w:after="0" w:line="240" w:lineRule="auto"/>
              <w:ind w:left="389"/>
            </w:pPr>
            <w:r>
              <w:t xml:space="preserve">Mengelola data </w:t>
            </w:r>
            <w:r w:rsidRPr="000C4FDC">
              <w:rPr>
                <w:i/>
              </w:rPr>
              <w:t>Referral</w:t>
            </w:r>
          </w:p>
          <w:p w:rsidR="007C16F8" w:rsidRDefault="007C16F8" w:rsidP="007C16F8">
            <w:pPr>
              <w:pStyle w:val="ListParagraph"/>
              <w:numPr>
                <w:ilvl w:val="0"/>
                <w:numId w:val="19"/>
              </w:numPr>
              <w:spacing w:after="0" w:line="240" w:lineRule="auto"/>
              <w:ind w:left="389"/>
            </w:pPr>
            <w:r>
              <w:t xml:space="preserve">Mengelola data </w:t>
            </w:r>
            <w:r w:rsidRPr="000C4FDC">
              <w:rPr>
                <w:i/>
              </w:rPr>
              <w:t>Reseller</w:t>
            </w:r>
          </w:p>
          <w:p w:rsidR="007C16F8" w:rsidRPr="00E57A71" w:rsidRDefault="007C16F8" w:rsidP="007C16F8">
            <w:pPr>
              <w:pStyle w:val="ListParagraph"/>
              <w:numPr>
                <w:ilvl w:val="0"/>
                <w:numId w:val="19"/>
              </w:numPr>
              <w:spacing w:after="0" w:line="240" w:lineRule="auto"/>
              <w:ind w:left="389"/>
            </w:pPr>
            <w:r>
              <w:t xml:space="preserve">Aktivasi data </w:t>
            </w:r>
            <w:r w:rsidRPr="000C4FDC">
              <w:rPr>
                <w:i/>
              </w:rPr>
              <w:t>Reseller</w:t>
            </w:r>
          </w:p>
          <w:p w:rsidR="007C16F8" w:rsidRDefault="007C16F8" w:rsidP="007C16F8">
            <w:pPr>
              <w:pStyle w:val="ListParagraph"/>
              <w:numPr>
                <w:ilvl w:val="0"/>
                <w:numId w:val="19"/>
              </w:numPr>
              <w:spacing w:after="0" w:line="240" w:lineRule="auto"/>
              <w:ind w:left="389"/>
            </w:pPr>
            <w:r w:rsidRPr="000C4FDC">
              <w:rPr>
                <w:i/>
              </w:rPr>
              <w:t>Request</w:t>
            </w:r>
            <w:r>
              <w:t xml:space="preserve"> Deposit Saldo Akun</w:t>
            </w:r>
          </w:p>
          <w:p w:rsidR="007C16F8" w:rsidRDefault="007C16F8" w:rsidP="007C16F8">
            <w:pPr>
              <w:pStyle w:val="ListParagraph"/>
              <w:numPr>
                <w:ilvl w:val="0"/>
                <w:numId w:val="19"/>
              </w:numPr>
              <w:spacing w:after="0" w:line="240" w:lineRule="auto"/>
              <w:ind w:left="389"/>
            </w:pPr>
            <w:r>
              <w:t>Konfirmasi Pembayaran</w:t>
            </w:r>
          </w:p>
          <w:p w:rsidR="007C16F8" w:rsidRPr="00176125" w:rsidRDefault="007C16F8" w:rsidP="007C16F8">
            <w:pPr>
              <w:pStyle w:val="ListParagraph"/>
              <w:numPr>
                <w:ilvl w:val="0"/>
                <w:numId w:val="19"/>
              </w:numPr>
              <w:spacing w:after="0" w:line="240" w:lineRule="auto"/>
              <w:ind w:left="389"/>
              <w:rPr>
                <w:i/>
              </w:rPr>
            </w:pPr>
            <w:r w:rsidRPr="00176125">
              <w:rPr>
                <w:i/>
              </w:rPr>
              <w:t xml:space="preserve">Approve Payment </w:t>
            </w:r>
          </w:p>
          <w:p w:rsidR="007C16F8" w:rsidRDefault="007C16F8" w:rsidP="007C16F8">
            <w:pPr>
              <w:pStyle w:val="ListParagraph"/>
              <w:numPr>
                <w:ilvl w:val="0"/>
                <w:numId w:val="19"/>
              </w:numPr>
              <w:spacing w:after="0" w:line="240" w:lineRule="auto"/>
              <w:ind w:left="389"/>
            </w:pPr>
            <w:r w:rsidRPr="000C4FDC">
              <w:rPr>
                <w:i/>
              </w:rPr>
              <w:t>Generate</w:t>
            </w:r>
            <w:r>
              <w:t xml:space="preserve"> Akun Wifi ID</w:t>
            </w:r>
          </w:p>
          <w:p w:rsidR="007C16F8" w:rsidRDefault="007C16F8" w:rsidP="007C16F8">
            <w:pPr>
              <w:pStyle w:val="ListParagraph"/>
              <w:numPr>
                <w:ilvl w:val="0"/>
                <w:numId w:val="19"/>
              </w:numPr>
              <w:spacing w:after="0" w:line="240" w:lineRule="auto"/>
              <w:ind w:left="389"/>
            </w:pPr>
            <w:r>
              <w:t>Mengatur akses user</w:t>
            </w:r>
          </w:p>
          <w:p w:rsidR="007C16F8" w:rsidRDefault="007C16F8" w:rsidP="007C16F8">
            <w:pPr>
              <w:pStyle w:val="ListParagraph"/>
              <w:numPr>
                <w:ilvl w:val="0"/>
                <w:numId w:val="19"/>
              </w:numPr>
              <w:spacing w:after="0" w:line="240" w:lineRule="auto"/>
              <w:ind w:left="389"/>
            </w:pPr>
            <w:r>
              <w:t xml:space="preserve">Mengatur </w:t>
            </w:r>
            <w:r w:rsidRPr="000C4FDC">
              <w:rPr>
                <w:i/>
              </w:rPr>
              <w:t>profile</w:t>
            </w:r>
          </w:p>
          <w:p w:rsidR="007C16F8" w:rsidRDefault="007C16F8" w:rsidP="007C16F8">
            <w:pPr>
              <w:pStyle w:val="ListParagraph"/>
              <w:numPr>
                <w:ilvl w:val="0"/>
                <w:numId w:val="19"/>
              </w:numPr>
              <w:spacing w:after="0" w:line="240" w:lineRule="auto"/>
              <w:ind w:left="389"/>
            </w:pPr>
            <w:r>
              <w:t xml:space="preserve">Mengatur </w:t>
            </w:r>
            <w:r w:rsidRPr="000C4FDC">
              <w:rPr>
                <w:i/>
              </w:rPr>
              <w:t>permission</w:t>
            </w:r>
            <w:r>
              <w:t xml:space="preserve"> / </w:t>
            </w:r>
            <w:r w:rsidRPr="000C4FDC">
              <w:rPr>
                <w:i/>
              </w:rPr>
              <w:t>previllage</w:t>
            </w:r>
            <w:r>
              <w:t xml:space="preserve"> </w:t>
            </w:r>
          </w:p>
        </w:tc>
        <w:tc>
          <w:tcPr>
            <w:tcW w:w="2961" w:type="dxa"/>
          </w:tcPr>
          <w:p w:rsidR="007C16F8" w:rsidRDefault="007C16F8" w:rsidP="007C16F8">
            <w:pPr>
              <w:pStyle w:val="ListParagraph"/>
              <w:numPr>
                <w:ilvl w:val="0"/>
                <w:numId w:val="19"/>
              </w:numPr>
              <w:spacing w:after="0" w:line="240" w:lineRule="auto"/>
              <w:ind w:left="361"/>
            </w:pPr>
            <w:r>
              <w:t xml:space="preserve">Akses ke form </w:t>
            </w:r>
            <w:r w:rsidRPr="000C4FDC">
              <w:rPr>
                <w:i/>
              </w:rPr>
              <w:t>Login</w:t>
            </w:r>
          </w:p>
          <w:p w:rsidR="007C16F8" w:rsidRDefault="007C16F8" w:rsidP="007C16F8">
            <w:pPr>
              <w:pStyle w:val="ListParagraph"/>
              <w:numPr>
                <w:ilvl w:val="0"/>
                <w:numId w:val="19"/>
              </w:numPr>
              <w:spacing w:after="0" w:line="240" w:lineRule="auto"/>
              <w:ind w:left="361"/>
            </w:pPr>
            <w:r>
              <w:t xml:space="preserve">Akses ke menu </w:t>
            </w:r>
            <w:r w:rsidRPr="000C4FDC">
              <w:rPr>
                <w:i/>
              </w:rPr>
              <w:t>create</w:t>
            </w:r>
            <w:r>
              <w:t xml:space="preserve">, </w:t>
            </w:r>
            <w:r w:rsidRPr="000C4FDC">
              <w:rPr>
                <w:i/>
              </w:rPr>
              <w:t>edit</w:t>
            </w:r>
            <w:r>
              <w:t xml:space="preserve">, </w:t>
            </w:r>
            <w:r w:rsidRPr="000C4FDC">
              <w:rPr>
                <w:i/>
              </w:rPr>
              <w:t>delete</w:t>
            </w:r>
            <w:r>
              <w:t xml:space="preserve"> Referral</w:t>
            </w:r>
          </w:p>
          <w:p w:rsidR="007C16F8" w:rsidRDefault="007C16F8" w:rsidP="007C16F8">
            <w:pPr>
              <w:pStyle w:val="ListParagraph"/>
              <w:numPr>
                <w:ilvl w:val="0"/>
                <w:numId w:val="19"/>
              </w:numPr>
              <w:spacing w:after="0" w:line="240" w:lineRule="auto"/>
              <w:ind w:left="361"/>
              <w:rPr>
                <w:i/>
              </w:rPr>
            </w:pPr>
            <w:r>
              <w:t xml:space="preserve">Akses ke menu </w:t>
            </w:r>
            <w:r w:rsidRPr="000C4FDC">
              <w:rPr>
                <w:i/>
              </w:rPr>
              <w:t>create</w:t>
            </w:r>
            <w:r>
              <w:t xml:space="preserve">, </w:t>
            </w:r>
            <w:r w:rsidRPr="000C4FDC">
              <w:rPr>
                <w:i/>
              </w:rPr>
              <w:t>edit, delete</w:t>
            </w:r>
            <w:r>
              <w:rPr>
                <w:i/>
              </w:rPr>
              <w:t>, search</w:t>
            </w:r>
            <w:r w:rsidRPr="000C4FDC">
              <w:rPr>
                <w:i/>
              </w:rPr>
              <w:t>, activate Reseller</w:t>
            </w:r>
          </w:p>
          <w:p w:rsidR="007C16F8" w:rsidRPr="00176125" w:rsidRDefault="007C16F8" w:rsidP="007C16F8">
            <w:pPr>
              <w:pStyle w:val="ListParagraph"/>
              <w:numPr>
                <w:ilvl w:val="0"/>
                <w:numId w:val="19"/>
              </w:numPr>
              <w:spacing w:after="0" w:line="240" w:lineRule="auto"/>
              <w:ind w:left="361"/>
              <w:rPr>
                <w:i/>
              </w:rPr>
            </w:pPr>
            <w:r>
              <w:t>Akses ke menu Request Deposit</w:t>
            </w:r>
          </w:p>
          <w:p w:rsidR="007C16F8" w:rsidRDefault="007C16F8" w:rsidP="007C16F8">
            <w:pPr>
              <w:pStyle w:val="ListParagraph"/>
              <w:numPr>
                <w:ilvl w:val="0"/>
                <w:numId w:val="19"/>
              </w:numPr>
              <w:spacing w:after="0" w:line="240" w:lineRule="auto"/>
              <w:ind w:left="361"/>
            </w:pPr>
            <w:r>
              <w:t>Akses ke menu konfirmasi pembayaran</w:t>
            </w:r>
          </w:p>
          <w:p w:rsidR="007C16F8" w:rsidRDefault="007C16F8" w:rsidP="007C16F8">
            <w:pPr>
              <w:pStyle w:val="ListParagraph"/>
              <w:numPr>
                <w:ilvl w:val="0"/>
                <w:numId w:val="19"/>
              </w:numPr>
              <w:spacing w:after="0" w:line="240" w:lineRule="auto"/>
              <w:ind w:left="361"/>
            </w:pPr>
            <w:r>
              <w:t>Akses ke menu Approve Payment</w:t>
            </w:r>
          </w:p>
          <w:p w:rsidR="007C16F8" w:rsidRDefault="007C16F8" w:rsidP="007C16F8">
            <w:pPr>
              <w:pStyle w:val="ListParagraph"/>
              <w:numPr>
                <w:ilvl w:val="0"/>
                <w:numId w:val="19"/>
              </w:numPr>
              <w:spacing w:after="0" w:line="240" w:lineRule="auto"/>
              <w:ind w:left="361"/>
            </w:pPr>
            <w:r>
              <w:t xml:space="preserve">Akses ke menu </w:t>
            </w:r>
            <w:r w:rsidRPr="000C4FDC">
              <w:rPr>
                <w:i/>
              </w:rPr>
              <w:t>generate</w:t>
            </w:r>
            <w:r>
              <w:t xml:space="preserve"> akun Wifi ID</w:t>
            </w:r>
          </w:p>
          <w:p w:rsidR="007C16F8" w:rsidRDefault="007C16F8" w:rsidP="007C16F8">
            <w:pPr>
              <w:pStyle w:val="ListParagraph"/>
              <w:numPr>
                <w:ilvl w:val="0"/>
                <w:numId w:val="19"/>
              </w:numPr>
              <w:spacing w:after="0" w:line="240" w:lineRule="auto"/>
              <w:ind w:left="361"/>
            </w:pPr>
            <w:r>
              <w:t xml:space="preserve">Akses ke menu </w:t>
            </w:r>
            <w:r w:rsidRPr="000C4FDC">
              <w:rPr>
                <w:i/>
              </w:rPr>
              <w:t>User</w:t>
            </w:r>
            <w:r>
              <w:t xml:space="preserve"> &amp; </w:t>
            </w:r>
            <w:r w:rsidRPr="000C4FDC">
              <w:rPr>
                <w:i/>
              </w:rPr>
              <w:t>Access</w:t>
            </w:r>
          </w:p>
          <w:p w:rsidR="007C16F8" w:rsidRDefault="007C16F8" w:rsidP="007C16F8">
            <w:pPr>
              <w:pStyle w:val="ListParagraph"/>
              <w:numPr>
                <w:ilvl w:val="0"/>
                <w:numId w:val="19"/>
              </w:numPr>
              <w:spacing w:after="0" w:line="240" w:lineRule="auto"/>
              <w:ind w:left="361"/>
            </w:pPr>
            <w:r>
              <w:t xml:space="preserve">Akses ke menu </w:t>
            </w:r>
            <w:r w:rsidRPr="000C4FDC">
              <w:rPr>
                <w:i/>
              </w:rPr>
              <w:t>Account</w:t>
            </w:r>
            <w:r>
              <w:t xml:space="preserve"> </w:t>
            </w:r>
            <w:r w:rsidRPr="000C4FDC">
              <w:rPr>
                <w:i/>
              </w:rPr>
              <w:t>Setting</w:t>
            </w:r>
          </w:p>
        </w:tc>
      </w:tr>
      <w:tr w:rsidR="007C16F8" w:rsidTr="00DF2134">
        <w:tc>
          <w:tcPr>
            <w:tcW w:w="2833" w:type="dxa"/>
          </w:tcPr>
          <w:p w:rsidR="007C16F8" w:rsidRDefault="007C16F8" w:rsidP="00DF2134">
            <w:r>
              <w:t>Referral</w:t>
            </w:r>
          </w:p>
        </w:tc>
        <w:tc>
          <w:tcPr>
            <w:tcW w:w="2981" w:type="dxa"/>
          </w:tcPr>
          <w:p w:rsidR="007C16F8" w:rsidRDefault="007C16F8" w:rsidP="007C16F8">
            <w:pPr>
              <w:pStyle w:val="ListParagraph"/>
              <w:numPr>
                <w:ilvl w:val="0"/>
                <w:numId w:val="20"/>
              </w:numPr>
              <w:spacing w:after="0" w:line="240" w:lineRule="auto"/>
              <w:ind w:left="398"/>
            </w:pPr>
            <w:r w:rsidRPr="000C4FDC">
              <w:rPr>
                <w:i/>
              </w:rPr>
              <w:t>Login</w:t>
            </w:r>
            <w:r>
              <w:t xml:space="preserve"> / </w:t>
            </w:r>
            <w:r w:rsidRPr="000C4FDC">
              <w:rPr>
                <w:i/>
              </w:rPr>
              <w:t>Logout</w:t>
            </w:r>
          </w:p>
          <w:p w:rsidR="007C16F8" w:rsidRDefault="007C16F8" w:rsidP="007C16F8">
            <w:pPr>
              <w:pStyle w:val="ListParagraph"/>
              <w:numPr>
                <w:ilvl w:val="0"/>
                <w:numId w:val="20"/>
              </w:numPr>
              <w:spacing w:after="0" w:line="240" w:lineRule="auto"/>
              <w:ind w:left="398"/>
            </w:pPr>
            <w:r>
              <w:t xml:space="preserve">Melihat data penjualan </w:t>
            </w:r>
          </w:p>
          <w:p w:rsidR="007C16F8" w:rsidRDefault="007C16F8" w:rsidP="007C16F8">
            <w:pPr>
              <w:pStyle w:val="ListParagraph"/>
              <w:numPr>
                <w:ilvl w:val="0"/>
                <w:numId w:val="20"/>
              </w:numPr>
              <w:spacing w:after="0" w:line="240" w:lineRule="auto"/>
              <w:ind w:left="398"/>
            </w:pPr>
            <w:r>
              <w:t xml:space="preserve">Melihat data </w:t>
            </w:r>
            <w:r w:rsidRPr="000C4FDC">
              <w:rPr>
                <w:i/>
              </w:rPr>
              <w:t>reseller</w:t>
            </w:r>
          </w:p>
        </w:tc>
        <w:tc>
          <w:tcPr>
            <w:tcW w:w="2961" w:type="dxa"/>
          </w:tcPr>
          <w:p w:rsidR="007C16F8" w:rsidRDefault="007C16F8" w:rsidP="007C16F8">
            <w:pPr>
              <w:pStyle w:val="ListParagraph"/>
              <w:numPr>
                <w:ilvl w:val="0"/>
                <w:numId w:val="20"/>
              </w:numPr>
              <w:spacing w:after="0" w:line="240" w:lineRule="auto"/>
              <w:ind w:left="399"/>
            </w:pPr>
            <w:r>
              <w:t xml:space="preserve">Akses ke form </w:t>
            </w:r>
            <w:r w:rsidRPr="000C4FDC">
              <w:rPr>
                <w:i/>
              </w:rPr>
              <w:t>Login</w:t>
            </w:r>
          </w:p>
          <w:p w:rsidR="007C16F8" w:rsidRDefault="007C16F8" w:rsidP="007C16F8">
            <w:pPr>
              <w:pStyle w:val="ListParagraph"/>
              <w:numPr>
                <w:ilvl w:val="0"/>
                <w:numId w:val="20"/>
              </w:numPr>
              <w:spacing w:after="0" w:line="240" w:lineRule="auto"/>
              <w:ind w:left="399"/>
            </w:pPr>
            <w:r>
              <w:t>Akses ke menu lihat data penjualan</w:t>
            </w:r>
          </w:p>
          <w:p w:rsidR="007C16F8" w:rsidRDefault="007C16F8" w:rsidP="007C16F8">
            <w:pPr>
              <w:pStyle w:val="ListParagraph"/>
              <w:numPr>
                <w:ilvl w:val="0"/>
                <w:numId w:val="20"/>
              </w:numPr>
              <w:spacing w:after="0" w:line="240" w:lineRule="auto"/>
              <w:ind w:left="399"/>
            </w:pPr>
            <w:r>
              <w:t xml:space="preserve">Akses ke menu lihat </w:t>
            </w:r>
            <w:r w:rsidRPr="000C4FDC">
              <w:rPr>
                <w:i/>
              </w:rPr>
              <w:t>reseller</w:t>
            </w:r>
          </w:p>
          <w:p w:rsidR="007C16F8" w:rsidRDefault="007C16F8" w:rsidP="007C16F8">
            <w:pPr>
              <w:pStyle w:val="ListParagraph"/>
              <w:numPr>
                <w:ilvl w:val="0"/>
                <w:numId w:val="20"/>
              </w:numPr>
              <w:spacing w:after="0" w:line="240" w:lineRule="auto"/>
              <w:ind w:left="399"/>
            </w:pPr>
            <w:r>
              <w:t xml:space="preserve">Akses ke menu </w:t>
            </w:r>
            <w:r w:rsidRPr="000C4FDC">
              <w:rPr>
                <w:i/>
              </w:rPr>
              <w:t>Account</w:t>
            </w:r>
            <w:r>
              <w:t xml:space="preserve"> </w:t>
            </w:r>
            <w:r w:rsidRPr="000C4FDC">
              <w:rPr>
                <w:i/>
              </w:rPr>
              <w:t>Setting</w:t>
            </w:r>
          </w:p>
        </w:tc>
      </w:tr>
      <w:tr w:rsidR="007C16F8" w:rsidTr="00DF2134">
        <w:trPr>
          <w:trHeight w:val="1025"/>
        </w:trPr>
        <w:tc>
          <w:tcPr>
            <w:tcW w:w="2833" w:type="dxa"/>
          </w:tcPr>
          <w:p w:rsidR="007C16F8" w:rsidRDefault="007C16F8" w:rsidP="00DF2134">
            <w:r>
              <w:t>Reseller</w:t>
            </w:r>
          </w:p>
        </w:tc>
        <w:tc>
          <w:tcPr>
            <w:tcW w:w="2981" w:type="dxa"/>
          </w:tcPr>
          <w:p w:rsidR="007C16F8" w:rsidRDefault="007C16F8" w:rsidP="007C16F8">
            <w:pPr>
              <w:pStyle w:val="ListParagraph"/>
              <w:numPr>
                <w:ilvl w:val="0"/>
                <w:numId w:val="21"/>
              </w:numPr>
              <w:spacing w:after="0" w:line="240" w:lineRule="auto"/>
              <w:ind w:left="412"/>
            </w:pPr>
            <w:r w:rsidRPr="000C4FDC">
              <w:rPr>
                <w:i/>
              </w:rPr>
              <w:t>Login</w:t>
            </w:r>
            <w:r>
              <w:t xml:space="preserve"> / </w:t>
            </w:r>
            <w:r w:rsidRPr="000C4FDC">
              <w:rPr>
                <w:i/>
              </w:rPr>
              <w:t>Logout</w:t>
            </w:r>
          </w:p>
          <w:p w:rsidR="007C16F8" w:rsidRDefault="007C16F8" w:rsidP="007C16F8">
            <w:pPr>
              <w:pStyle w:val="ListParagraph"/>
              <w:numPr>
                <w:ilvl w:val="0"/>
                <w:numId w:val="21"/>
              </w:numPr>
              <w:spacing w:after="0" w:line="240" w:lineRule="auto"/>
              <w:ind w:left="412"/>
            </w:pPr>
            <w:r w:rsidRPr="000C4FDC">
              <w:rPr>
                <w:i/>
              </w:rPr>
              <w:t>Register</w:t>
            </w:r>
            <w:r>
              <w:t xml:space="preserve"> Akun</w:t>
            </w:r>
          </w:p>
          <w:p w:rsidR="007C16F8" w:rsidRDefault="007C16F8" w:rsidP="007C16F8">
            <w:pPr>
              <w:pStyle w:val="ListParagraph"/>
              <w:numPr>
                <w:ilvl w:val="0"/>
                <w:numId w:val="21"/>
              </w:numPr>
              <w:spacing w:after="0" w:line="240" w:lineRule="auto"/>
              <w:ind w:left="412"/>
            </w:pPr>
            <w:r>
              <w:t>Melihat data penjualan</w:t>
            </w:r>
          </w:p>
          <w:p w:rsidR="007C16F8" w:rsidRDefault="007C16F8" w:rsidP="007C16F8">
            <w:pPr>
              <w:pStyle w:val="ListParagraph"/>
              <w:numPr>
                <w:ilvl w:val="0"/>
                <w:numId w:val="21"/>
              </w:numPr>
              <w:spacing w:after="0" w:line="240" w:lineRule="auto"/>
              <w:ind w:left="412"/>
            </w:pPr>
            <w:r w:rsidRPr="000C4FDC">
              <w:rPr>
                <w:i/>
              </w:rPr>
              <w:t>Request</w:t>
            </w:r>
            <w:r>
              <w:t xml:space="preserve"> Deposit Saldo Akun</w:t>
            </w:r>
          </w:p>
          <w:p w:rsidR="007C16F8" w:rsidRDefault="007C16F8" w:rsidP="007C16F8">
            <w:pPr>
              <w:pStyle w:val="ListParagraph"/>
              <w:numPr>
                <w:ilvl w:val="0"/>
                <w:numId w:val="21"/>
              </w:numPr>
              <w:spacing w:after="0" w:line="240" w:lineRule="auto"/>
              <w:ind w:left="412"/>
            </w:pPr>
            <w:r>
              <w:t>Konfirmasi Pembayaran</w:t>
            </w:r>
          </w:p>
          <w:p w:rsidR="007C16F8" w:rsidRDefault="007C16F8" w:rsidP="007C16F8">
            <w:pPr>
              <w:pStyle w:val="ListParagraph"/>
              <w:numPr>
                <w:ilvl w:val="0"/>
                <w:numId w:val="21"/>
              </w:numPr>
              <w:spacing w:after="0" w:line="240" w:lineRule="auto"/>
              <w:ind w:left="412"/>
            </w:pPr>
            <w:r>
              <w:t>Melakukan penjualan akun</w:t>
            </w:r>
          </w:p>
        </w:tc>
        <w:tc>
          <w:tcPr>
            <w:tcW w:w="2961" w:type="dxa"/>
          </w:tcPr>
          <w:p w:rsidR="007C16F8" w:rsidRDefault="007C16F8" w:rsidP="007C16F8">
            <w:pPr>
              <w:pStyle w:val="ListParagraph"/>
              <w:numPr>
                <w:ilvl w:val="0"/>
                <w:numId w:val="21"/>
              </w:numPr>
              <w:spacing w:after="0" w:line="240" w:lineRule="auto"/>
              <w:ind w:left="399"/>
            </w:pPr>
            <w:r>
              <w:t xml:space="preserve">Akses ke form </w:t>
            </w:r>
            <w:r w:rsidRPr="000C4FDC">
              <w:rPr>
                <w:i/>
              </w:rPr>
              <w:t>Login</w:t>
            </w:r>
          </w:p>
          <w:p w:rsidR="007C16F8" w:rsidRDefault="007C16F8" w:rsidP="007C16F8">
            <w:pPr>
              <w:pStyle w:val="ListParagraph"/>
              <w:numPr>
                <w:ilvl w:val="0"/>
                <w:numId w:val="21"/>
              </w:numPr>
              <w:spacing w:after="0" w:line="240" w:lineRule="auto"/>
              <w:ind w:left="399"/>
            </w:pPr>
            <w:r>
              <w:t>Akses ke menu lihat data penjualan</w:t>
            </w:r>
          </w:p>
          <w:p w:rsidR="007C16F8" w:rsidRDefault="007C16F8" w:rsidP="007C16F8">
            <w:pPr>
              <w:pStyle w:val="ListParagraph"/>
              <w:numPr>
                <w:ilvl w:val="0"/>
                <w:numId w:val="21"/>
              </w:numPr>
              <w:spacing w:after="0" w:line="240" w:lineRule="auto"/>
              <w:ind w:left="399"/>
            </w:pPr>
            <w:r>
              <w:t xml:space="preserve">Akses ke menu </w:t>
            </w:r>
            <w:r w:rsidRPr="000C4FDC">
              <w:rPr>
                <w:i/>
              </w:rPr>
              <w:t>request</w:t>
            </w:r>
            <w:r>
              <w:t xml:space="preserve"> deposit</w:t>
            </w:r>
          </w:p>
          <w:p w:rsidR="007C16F8" w:rsidRDefault="007C16F8" w:rsidP="007C16F8">
            <w:pPr>
              <w:pStyle w:val="ListParagraph"/>
              <w:numPr>
                <w:ilvl w:val="0"/>
                <w:numId w:val="21"/>
              </w:numPr>
              <w:spacing w:after="0" w:line="240" w:lineRule="auto"/>
              <w:ind w:left="399"/>
            </w:pPr>
            <w:r>
              <w:t>Akses ke menu konfirmasi pembayaran</w:t>
            </w:r>
          </w:p>
          <w:p w:rsidR="007C16F8" w:rsidRDefault="007C16F8" w:rsidP="007C16F8">
            <w:pPr>
              <w:pStyle w:val="ListParagraph"/>
              <w:numPr>
                <w:ilvl w:val="0"/>
                <w:numId w:val="21"/>
              </w:numPr>
              <w:spacing w:after="0" w:line="240" w:lineRule="auto"/>
              <w:ind w:left="399"/>
            </w:pPr>
            <w:r>
              <w:t>Akses ke menu penjualan akun</w:t>
            </w:r>
          </w:p>
          <w:p w:rsidR="007C16F8" w:rsidRDefault="007C16F8" w:rsidP="007C16F8">
            <w:pPr>
              <w:pStyle w:val="ListParagraph"/>
              <w:numPr>
                <w:ilvl w:val="0"/>
                <w:numId w:val="21"/>
              </w:numPr>
              <w:spacing w:after="0" w:line="240" w:lineRule="auto"/>
              <w:ind w:left="399"/>
            </w:pPr>
            <w:r>
              <w:lastRenderedPageBreak/>
              <w:t xml:space="preserve">Akses ke menu </w:t>
            </w:r>
            <w:r w:rsidRPr="000C4FDC">
              <w:rPr>
                <w:i/>
              </w:rPr>
              <w:t>Account</w:t>
            </w:r>
            <w:r>
              <w:t xml:space="preserve"> </w:t>
            </w:r>
            <w:r w:rsidRPr="000C4FDC">
              <w:rPr>
                <w:i/>
              </w:rPr>
              <w:t>Setting</w:t>
            </w:r>
          </w:p>
        </w:tc>
      </w:tr>
    </w:tbl>
    <w:p w:rsidR="007C16F8" w:rsidRDefault="007C16F8" w:rsidP="007C16F8">
      <w:pPr>
        <w:pStyle w:val="SubSubBab"/>
      </w:pPr>
    </w:p>
    <w:p w:rsidR="007C16F8" w:rsidRDefault="007C16F8" w:rsidP="007C16F8">
      <w:pPr>
        <w:pStyle w:val="SubSubBab"/>
        <w:numPr>
          <w:ilvl w:val="2"/>
          <w:numId w:val="14"/>
        </w:numPr>
        <w:ind w:left="1350" w:hanging="540"/>
      </w:pPr>
      <w:r>
        <w:t>Use Case</w:t>
      </w:r>
    </w:p>
    <w:p w:rsidR="007C16F8" w:rsidRDefault="007C16F8" w:rsidP="007C16F8">
      <w:pPr>
        <w:ind w:left="1530"/>
      </w:pPr>
      <w:proofErr w:type="gramStart"/>
      <w:r>
        <w:t>berikut</w:t>
      </w:r>
      <w:proofErr w:type="gramEnd"/>
      <w:r>
        <w:t xml:space="preserve"> adalah gambar use case dari sistem ini.</w:t>
      </w:r>
    </w:p>
    <w:p w:rsidR="007C16F8" w:rsidRDefault="007C16F8" w:rsidP="007C16F8">
      <w:pPr>
        <w:jc w:val="left"/>
      </w:pPr>
      <w:r>
        <w:rPr>
          <w:noProof/>
        </w:rPr>
        <w:drawing>
          <wp:inline distT="0" distB="0" distL="0" distR="0" wp14:anchorId="3CF18C92" wp14:editId="19AA9382">
            <wp:extent cx="5732145" cy="691388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jpg"/>
                    <pic:cNvPicPr/>
                  </pic:nvPicPr>
                  <pic:blipFill>
                    <a:blip r:embed="rId7">
                      <a:extLst>
                        <a:ext uri="{28A0092B-C50C-407E-A947-70E740481C1C}">
                          <a14:useLocalDpi xmlns:a14="http://schemas.microsoft.com/office/drawing/2010/main" val="0"/>
                        </a:ext>
                      </a:extLst>
                    </a:blip>
                    <a:stretch>
                      <a:fillRect/>
                    </a:stretch>
                  </pic:blipFill>
                  <pic:spPr>
                    <a:xfrm>
                      <a:off x="0" y="0"/>
                      <a:ext cx="5732145" cy="6913880"/>
                    </a:xfrm>
                    <a:prstGeom prst="rect">
                      <a:avLst/>
                    </a:prstGeom>
                  </pic:spPr>
                </pic:pic>
              </a:graphicData>
            </a:graphic>
          </wp:inline>
        </w:drawing>
      </w:r>
      <w:r>
        <w:br w:type="page"/>
      </w:r>
    </w:p>
    <w:p w:rsidR="007C16F8" w:rsidRPr="00AA54FD" w:rsidRDefault="007C16F8" w:rsidP="007C16F8">
      <w:pPr>
        <w:pStyle w:val="SubSubBab"/>
        <w:numPr>
          <w:ilvl w:val="1"/>
          <w:numId w:val="14"/>
        </w:numPr>
        <w:ind w:left="720"/>
        <w:rPr>
          <w:i/>
        </w:rPr>
      </w:pPr>
      <w:r w:rsidRPr="00AA54FD">
        <w:rPr>
          <w:i/>
        </w:rPr>
        <w:lastRenderedPageBreak/>
        <w:t>Operating Environment</w:t>
      </w:r>
    </w:p>
    <w:p w:rsidR="007C16F8" w:rsidRDefault="007C16F8" w:rsidP="007C16F8">
      <w:pPr>
        <w:pStyle w:val="SubSubBab"/>
      </w:pPr>
      <w:r>
        <w:rPr>
          <w:b w:val="0"/>
        </w:rPr>
        <w:t xml:space="preserve">Berikut ini adalah beberapa spesifikasi minimum yang ada di sisi </w:t>
      </w:r>
      <w:r>
        <w:rPr>
          <w:b w:val="0"/>
          <w:i/>
          <w:iCs/>
        </w:rPr>
        <w:t>Server</w:t>
      </w:r>
      <w:r>
        <w:rPr>
          <w:b w:val="0"/>
        </w:rPr>
        <w:t xml:space="preserve"> maupun yang </w:t>
      </w:r>
      <w:proofErr w:type="gramStart"/>
      <w:r>
        <w:rPr>
          <w:b w:val="0"/>
        </w:rPr>
        <w:t>akan</w:t>
      </w:r>
      <w:proofErr w:type="gramEnd"/>
      <w:r>
        <w:rPr>
          <w:b w:val="0"/>
        </w:rPr>
        <w:t xml:space="preserve"> digunakan oleh </w:t>
      </w:r>
      <w:r>
        <w:rPr>
          <w:b w:val="0"/>
          <w:i/>
          <w:iCs/>
        </w:rPr>
        <w:t xml:space="preserve">Client. </w:t>
      </w:r>
      <w:proofErr w:type="gramStart"/>
      <w:r>
        <w:rPr>
          <w:b w:val="0"/>
        </w:rPr>
        <w:t xml:space="preserve">Aplikasi ini sebenarnya sudah responsif tidak hanya dapat diakses oleh </w:t>
      </w:r>
      <w:r>
        <w:rPr>
          <w:b w:val="0"/>
          <w:i/>
          <w:iCs/>
        </w:rPr>
        <w:t xml:space="preserve">client </w:t>
      </w:r>
      <w:r>
        <w:rPr>
          <w:b w:val="0"/>
        </w:rPr>
        <w:t xml:space="preserve">melalui komputer saja, namun juga bisa diakses langsung dari </w:t>
      </w:r>
      <w:r>
        <w:rPr>
          <w:b w:val="0"/>
          <w:i/>
          <w:iCs/>
        </w:rPr>
        <w:t xml:space="preserve">browser </w:t>
      </w:r>
      <w:r>
        <w:rPr>
          <w:b w:val="0"/>
        </w:rPr>
        <w:t>handphone.</w:t>
      </w:r>
      <w:proofErr w:type="gramEnd"/>
      <w:r>
        <w:rPr>
          <w:b w:val="0"/>
        </w:rPr>
        <w:t xml:space="preserve"> Detil minimum spesifikasinya adalah sebagai berikut.</w:t>
      </w:r>
    </w:p>
    <w:tbl>
      <w:tblPr>
        <w:tblStyle w:val="TableGrid"/>
        <w:tblW w:w="8883" w:type="dxa"/>
        <w:tblInd w:w="448" w:type="dxa"/>
        <w:tblCellMar>
          <w:left w:w="88" w:type="dxa"/>
        </w:tblCellMar>
        <w:tblLook w:val="04A0" w:firstRow="1" w:lastRow="0" w:firstColumn="1" w:lastColumn="0" w:noHBand="0" w:noVBand="1"/>
      </w:tblPr>
      <w:tblGrid>
        <w:gridCol w:w="4472"/>
        <w:gridCol w:w="4411"/>
      </w:tblGrid>
      <w:tr w:rsidR="007C16F8" w:rsidTr="00DF2134">
        <w:tc>
          <w:tcPr>
            <w:tcW w:w="8883" w:type="dxa"/>
            <w:gridSpan w:val="2"/>
            <w:shd w:val="clear" w:color="auto" w:fill="auto"/>
            <w:tcMar>
              <w:left w:w="88" w:type="dxa"/>
            </w:tcMar>
          </w:tcPr>
          <w:p w:rsidR="007C16F8" w:rsidRDefault="007C16F8" w:rsidP="00DF2134">
            <w:r>
              <w:rPr>
                <w:b/>
              </w:rPr>
              <w:t>Minimum Requirement Specification (Server)</w:t>
            </w:r>
          </w:p>
        </w:tc>
      </w:tr>
      <w:tr w:rsidR="007C16F8" w:rsidTr="00DF2134">
        <w:tc>
          <w:tcPr>
            <w:tcW w:w="4472" w:type="dxa"/>
            <w:shd w:val="clear" w:color="auto" w:fill="auto"/>
            <w:tcMar>
              <w:left w:w="88" w:type="dxa"/>
            </w:tcMar>
          </w:tcPr>
          <w:p w:rsidR="007C16F8" w:rsidRDefault="007C16F8" w:rsidP="00DF2134">
            <w:r>
              <w:t>Processor</w:t>
            </w:r>
          </w:p>
        </w:tc>
        <w:tc>
          <w:tcPr>
            <w:tcW w:w="4411" w:type="dxa"/>
            <w:shd w:val="clear" w:color="auto" w:fill="auto"/>
            <w:tcMar>
              <w:left w:w="88" w:type="dxa"/>
            </w:tcMar>
          </w:tcPr>
          <w:p w:rsidR="007C16F8" w:rsidRDefault="007C16F8" w:rsidP="00DF2134">
            <w:pPr>
              <w:rPr>
                <w:rFonts w:ascii="Roboto Slab;Times New Roman;ser" w:hAnsi="Roboto Slab;Times New Roman;ser"/>
                <w:sz w:val="21"/>
              </w:rPr>
            </w:pPr>
            <w:r>
              <w:rPr>
                <w:rFonts w:ascii="Roboto Slab;Times New Roman;ser" w:hAnsi="Roboto Slab;Times New Roman;ser"/>
                <w:sz w:val="21"/>
              </w:rPr>
              <w:t>processor xeon 2 core</w:t>
            </w:r>
          </w:p>
        </w:tc>
      </w:tr>
      <w:tr w:rsidR="007C16F8" w:rsidTr="00DF2134">
        <w:tc>
          <w:tcPr>
            <w:tcW w:w="4472" w:type="dxa"/>
            <w:shd w:val="clear" w:color="auto" w:fill="auto"/>
            <w:tcMar>
              <w:left w:w="88" w:type="dxa"/>
            </w:tcMar>
          </w:tcPr>
          <w:p w:rsidR="007C16F8" w:rsidRDefault="007C16F8" w:rsidP="00DF2134">
            <w:r>
              <w:t>Memory</w:t>
            </w:r>
          </w:p>
        </w:tc>
        <w:tc>
          <w:tcPr>
            <w:tcW w:w="4411" w:type="dxa"/>
            <w:shd w:val="clear" w:color="auto" w:fill="auto"/>
            <w:tcMar>
              <w:left w:w="88" w:type="dxa"/>
            </w:tcMar>
          </w:tcPr>
          <w:p w:rsidR="007C16F8" w:rsidRDefault="007C16F8" w:rsidP="00DF2134">
            <w:r>
              <w:t>4 GB</w:t>
            </w:r>
          </w:p>
        </w:tc>
      </w:tr>
      <w:tr w:rsidR="007C16F8" w:rsidTr="00DF2134">
        <w:tc>
          <w:tcPr>
            <w:tcW w:w="4472" w:type="dxa"/>
            <w:shd w:val="clear" w:color="auto" w:fill="auto"/>
            <w:tcMar>
              <w:left w:w="88" w:type="dxa"/>
            </w:tcMar>
          </w:tcPr>
          <w:p w:rsidR="007C16F8" w:rsidRDefault="007C16F8" w:rsidP="00DF2134">
            <w:r>
              <w:t>Harddisk</w:t>
            </w:r>
          </w:p>
        </w:tc>
        <w:tc>
          <w:tcPr>
            <w:tcW w:w="4411" w:type="dxa"/>
            <w:shd w:val="clear" w:color="auto" w:fill="auto"/>
            <w:tcMar>
              <w:left w:w="88" w:type="dxa"/>
            </w:tcMar>
          </w:tcPr>
          <w:p w:rsidR="007C16F8" w:rsidRDefault="007C16F8" w:rsidP="00DF2134">
            <w:r>
              <w:t>500 GB</w:t>
            </w:r>
          </w:p>
        </w:tc>
      </w:tr>
      <w:tr w:rsidR="007C16F8" w:rsidTr="00DF2134">
        <w:tc>
          <w:tcPr>
            <w:tcW w:w="4472" w:type="dxa"/>
            <w:shd w:val="clear" w:color="auto" w:fill="auto"/>
            <w:tcMar>
              <w:left w:w="88" w:type="dxa"/>
            </w:tcMar>
          </w:tcPr>
          <w:p w:rsidR="007C16F8" w:rsidRDefault="007C16F8" w:rsidP="00DF2134">
            <w:r>
              <w:t>Operating System</w:t>
            </w:r>
          </w:p>
        </w:tc>
        <w:tc>
          <w:tcPr>
            <w:tcW w:w="4411" w:type="dxa"/>
            <w:shd w:val="clear" w:color="auto" w:fill="auto"/>
            <w:tcMar>
              <w:left w:w="88" w:type="dxa"/>
            </w:tcMar>
          </w:tcPr>
          <w:p w:rsidR="007C16F8" w:rsidRDefault="007C16F8" w:rsidP="00DF2134">
            <w:pPr>
              <w:rPr>
                <w:rFonts w:ascii="Roboto Slab;Times New Roman;ser" w:hAnsi="Roboto Slab;Times New Roman;ser"/>
                <w:sz w:val="21"/>
              </w:rPr>
            </w:pPr>
            <w:r>
              <w:rPr>
                <w:rFonts w:ascii="Roboto Slab;Times New Roman;ser" w:hAnsi="Roboto Slab;Times New Roman;ser"/>
                <w:sz w:val="21"/>
              </w:rPr>
              <w:t>centos min. 6/7</w:t>
            </w:r>
          </w:p>
        </w:tc>
      </w:tr>
      <w:tr w:rsidR="007C16F8" w:rsidTr="00DF2134">
        <w:tc>
          <w:tcPr>
            <w:tcW w:w="4472" w:type="dxa"/>
            <w:shd w:val="clear" w:color="auto" w:fill="auto"/>
            <w:tcMar>
              <w:left w:w="88" w:type="dxa"/>
            </w:tcMar>
          </w:tcPr>
          <w:p w:rsidR="007C16F8" w:rsidRDefault="007C16F8" w:rsidP="00DF2134">
            <w:r>
              <w:t>Language</w:t>
            </w:r>
          </w:p>
        </w:tc>
        <w:tc>
          <w:tcPr>
            <w:tcW w:w="4411" w:type="dxa"/>
            <w:shd w:val="clear" w:color="auto" w:fill="auto"/>
            <w:tcMar>
              <w:left w:w="88" w:type="dxa"/>
            </w:tcMar>
          </w:tcPr>
          <w:p w:rsidR="007C16F8" w:rsidRDefault="007C16F8" w:rsidP="00DF2134">
            <w:r>
              <w:t>PHP Version 5.6</w:t>
            </w:r>
          </w:p>
        </w:tc>
      </w:tr>
      <w:tr w:rsidR="007C16F8" w:rsidTr="00DF2134">
        <w:tc>
          <w:tcPr>
            <w:tcW w:w="4472" w:type="dxa"/>
            <w:shd w:val="clear" w:color="auto" w:fill="auto"/>
            <w:tcMar>
              <w:left w:w="88" w:type="dxa"/>
            </w:tcMar>
          </w:tcPr>
          <w:p w:rsidR="007C16F8" w:rsidRDefault="007C16F8" w:rsidP="00DF2134">
            <w:r>
              <w:t>Database</w:t>
            </w:r>
          </w:p>
        </w:tc>
        <w:tc>
          <w:tcPr>
            <w:tcW w:w="4411" w:type="dxa"/>
            <w:shd w:val="clear" w:color="auto" w:fill="auto"/>
            <w:tcMar>
              <w:left w:w="88" w:type="dxa"/>
            </w:tcMar>
          </w:tcPr>
          <w:p w:rsidR="007C16F8" w:rsidRDefault="007C16F8" w:rsidP="00DF2134">
            <w:r>
              <w:t>MariaDB / MySql versi 5</w:t>
            </w:r>
          </w:p>
        </w:tc>
      </w:tr>
      <w:tr w:rsidR="007C16F8" w:rsidTr="00DF2134">
        <w:tc>
          <w:tcPr>
            <w:tcW w:w="4472" w:type="dxa"/>
            <w:shd w:val="clear" w:color="auto" w:fill="auto"/>
            <w:tcMar>
              <w:left w:w="88" w:type="dxa"/>
            </w:tcMar>
          </w:tcPr>
          <w:p w:rsidR="007C16F8" w:rsidRDefault="007C16F8" w:rsidP="00DF2134">
            <w:r>
              <w:t>Third Party</w:t>
            </w:r>
          </w:p>
        </w:tc>
        <w:tc>
          <w:tcPr>
            <w:tcW w:w="4411" w:type="dxa"/>
            <w:shd w:val="clear" w:color="auto" w:fill="auto"/>
            <w:tcMar>
              <w:left w:w="88" w:type="dxa"/>
            </w:tcMar>
          </w:tcPr>
          <w:p w:rsidR="007C16F8" w:rsidRDefault="007C16F8" w:rsidP="00DF2134">
            <w:r>
              <w:t>- Mailchimp</w:t>
            </w:r>
          </w:p>
          <w:p w:rsidR="007C16F8" w:rsidRDefault="007C16F8" w:rsidP="00DF2134">
            <w:r>
              <w:t>- cronjob</w:t>
            </w:r>
          </w:p>
        </w:tc>
      </w:tr>
    </w:tbl>
    <w:p w:rsidR="007C16F8" w:rsidRDefault="007C16F8" w:rsidP="007C16F8">
      <w:pPr>
        <w:pStyle w:val="ListParagraph"/>
      </w:pPr>
    </w:p>
    <w:tbl>
      <w:tblPr>
        <w:tblStyle w:val="TableGrid"/>
        <w:tblW w:w="8883" w:type="dxa"/>
        <w:tblInd w:w="448" w:type="dxa"/>
        <w:tblCellMar>
          <w:left w:w="88" w:type="dxa"/>
        </w:tblCellMar>
        <w:tblLook w:val="04A0" w:firstRow="1" w:lastRow="0" w:firstColumn="1" w:lastColumn="0" w:noHBand="0" w:noVBand="1"/>
      </w:tblPr>
      <w:tblGrid>
        <w:gridCol w:w="4471"/>
        <w:gridCol w:w="4412"/>
      </w:tblGrid>
      <w:tr w:rsidR="007C16F8" w:rsidTr="00DF2134">
        <w:tc>
          <w:tcPr>
            <w:tcW w:w="8883" w:type="dxa"/>
            <w:gridSpan w:val="2"/>
            <w:shd w:val="clear" w:color="auto" w:fill="auto"/>
            <w:tcMar>
              <w:left w:w="88" w:type="dxa"/>
            </w:tcMar>
          </w:tcPr>
          <w:p w:rsidR="007C16F8" w:rsidRDefault="007C16F8" w:rsidP="00DF2134">
            <w:r>
              <w:rPr>
                <w:b/>
              </w:rPr>
              <w:t>Minimum Requirement Specification (Client)</w:t>
            </w:r>
          </w:p>
        </w:tc>
      </w:tr>
      <w:tr w:rsidR="007C16F8" w:rsidTr="00DF2134">
        <w:tc>
          <w:tcPr>
            <w:tcW w:w="4471" w:type="dxa"/>
            <w:shd w:val="clear" w:color="auto" w:fill="auto"/>
            <w:tcMar>
              <w:left w:w="88" w:type="dxa"/>
            </w:tcMar>
          </w:tcPr>
          <w:p w:rsidR="007C16F8" w:rsidRDefault="007C16F8" w:rsidP="00DF2134">
            <w:r>
              <w:t>Processor</w:t>
            </w:r>
          </w:p>
        </w:tc>
        <w:tc>
          <w:tcPr>
            <w:tcW w:w="4412" w:type="dxa"/>
            <w:shd w:val="clear" w:color="auto" w:fill="auto"/>
            <w:tcMar>
              <w:left w:w="88" w:type="dxa"/>
            </w:tcMar>
          </w:tcPr>
          <w:p w:rsidR="007C16F8" w:rsidRDefault="007C16F8" w:rsidP="00DF2134">
            <w:pPr>
              <w:rPr>
                <w:rFonts w:ascii="Roboto Slab;Times New Roman;ser" w:hAnsi="Roboto Slab;Times New Roman;ser"/>
                <w:sz w:val="21"/>
              </w:rPr>
            </w:pPr>
            <w:r>
              <w:rPr>
                <w:rFonts w:ascii="Roboto Slab;Times New Roman;ser" w:hAnsi="Roboto Slab;Times New Roman;ser"/>
                <w:sz w:val="21"/>
              </w:rPr>
              <w:t>Intel Dual Core</w:t>
            </w:r>
          </w:p>
        </w:tc>
      </w:tr>
      <w:tr w:rsidR="007C16F8" w:rsidTr="00DF2134">
        <w:tc>
          <w:tcPr>
            <w:tcW w:w="4471" w:type="dxa"/>
            <w:shd w:val="clear" w:color="auto" w:fill="auto"/>
            <w:tcMar>
              <w:left w:w="88" w:type="dxa"/>
            </w:tcMar>
          </w:tcPr>
          <w:p w:rsidR="007C16F8" w:rsidRDefault="007C16F8" w:rsidP="00DF2134">
            <w:r>
              <w:t>Memory</w:t>
            </w:r>
          </w:p>
        </w:tc>
        <w:tc>
          <w:tcPr>
            <w:tcW w:w="4412" w:type="dxa"/>
            <w:shd w:val="clear" w:color="auto" w:fill="auto"/>
            <w:tcMar>
              <w:left w:w="88" w:type="dxa"/>
            </w:tcMar>
          </w:tcPr>
          <w:p w:rsidR="007C16F8" w:rsidRDefault="007C16F8" w:rsidP="00DF2134">
            <w:r>
              <w:t>1 GB</w:t>
            </w:r>
          </w:p>
        </w:tc>
      </w:tr>
      <w:tr w:rsidR="007C16F8" w:rsidTr="00DF2134">
        <w:tc>
          <w:tcPr>
            <w:tcW w:w="4471" w:type="dxa"/>
            <w:shd w:val="clear" w:color="auto" w:fill="auto"/>
            <w:tcMar>
              <w:left w:w="88" w:type="dxa"/>
            </w:tcMar>
          </w:tcPr>
          <w:p w:rsidR="007C16F8" w:rsidRDefault="007C16F8" w:rsidP="00DF2134">
            <w:r>
              <w:t>Harddisk</w:t>
            </w:r>
          </w:p>
        </w:tc>
        <w:tc>
          <w:tcPr>
            <w:tcW w:w="4412" w:type="dxa"/>
            <w:shd w:val="clear" w:color="auto" w:fill="auto"/>
            <w:tcMar>
              <w:left w:w="88" w:type="dxa"/>
            </w:tcMar>
          </w:tcPr>
          <w:p w:rsidR="007C16F8" w:rsidRDefault="007C16F8" w:rsidP="00DF2134">
            <w:r>
              <w:t>50 GB</w:t>
            </w:r>
          </w:p>
        </w:tc>
      </w:tr>
      <w:tr w:rsidR="007C16F8" w:rsidTr="00DF2134">
        <w:tc>
          <w:tcPr>
            <w:tcW w:w="4471" w:type="dxa"/>
            <w:shd w:val="clear" w:color="auto" w:fill="auto"/>
            <w:tcMar>
              <w:left w:w="88" w:type="dxa"/>
            </w:tcMar>
          </w:tcPr>
          <w:p w:rsidR="007C16F8" w:rsidRDefault="007C16F8" w:rsidP="00DF2134">
            <w:r>
              <w:t>Operating System</w:t>
            </w:r>
          </w:p>
        </w:tc>
        <w:tc>
          <w:tcPr>
            <w:tcW w:w="4412" w:type="dxa"/>
            <w:shd w:val="clear" w:color="auto" w:fill="auto"/>
            <w:tcMar>
              <w:left w:w="88" w:type="dxa"/>
            </w:tcMar>
          </w:tcPr>
          <w:p w:rsidR="007C16F8" w:rsidRDefault="007C16F8" w:rsidP="00DF2134">
            <w:pPr>
              <w:rPr>
                <w:rFonts w:ascii="Roboto Slab;Times New Roman;ser" w:hAnsi="Roboto Slab;Times New Roman;ser"/>
                <w:sz w:val="21"/>
              </w:rPr>
            </w:pPr>
            <w:r>
              <w:rPr>
                <w:rFonts w:ascii="Roboto Slab;Times New Roman;ser" w:hAnsi="Roboto Slab;Times New Roman;ser"/>
                <w:sz w:val="21"/>
              </w:rPr>
              <w:t>Windows XP</w:t>
            </w:r>
          </w:p>
        </w:tc>
      </w:tr>
      <w:tr w:rsidR="007C16F8" w:rsidTr="00DF2134">
        <w:tc>
          <w:tcPr>
            <w:tcW w:w="4471" w:type="dxa"/>
            <w:shd w:val="clear" w:color="auto" w:fill="auto"/>
            <w:tcMar>
              <w:left w:w="88" w:type="dxa"/>
            </w:tcMar>
          </w:tcPr>
          <w:p w:rsidR="007C16F8" w:rsidRDefault="007C16F8" w:rsidP="00DF2134">
            <w:r>
              <w:t>VGA</w:t>
            </w:r>
          </w:p>
        </w:tc>
        <w:tc>
          <w:tcPr>
            <w:tcW w:w="4412" w:type="dxa"/>
            <w:shd w:val="clear" w:color="auto" w:fill="auto"/>
            <w:tcMar>
              <w:left w:w="88" w:type="dxa"/>
            </w:tcMar>
          </w:tcPr>
          <w:p w:rsidR="007C16F8" w:rsidRDefault="007C16F8" w:rsidP="00DF2134">
            <w:r>
              <w:t>-</w:t>
            </w:r>
          </w:p>
        </w:tc>
      </w:tr>
    </w:tbl>
    <w:p w:rsidR="007C16F8" w:rsidRDefault="007C16F8" w:rsidP="007C16F8">
      <w:pPr>
        <w:ind w:left="360" w:firstLine="360"/>
      </w:pPr>
    </w:p>
    <w:p w:rsidR="007C16F8" w:rsidRPr="00AA54FD" w:rsidRDefault="007C16F8" w:rsidP="007C16F8">
      <w:pPr>
        <w:pStyle w:val="SubSubBab"/>
        <w:numPr>
          <w:ilvl w:val="1"/>
          <w:numId w:val="14"/>
        </w:numPr>
        <w:ind w:left="720"/>
        <w:rPr>
          <w:i/>
        </w:rPr>
      </w:pPr>
      <w:r w:rsidRPr="00AA54FD">
        <w:rPr>
          <w:i/>
        </w:rPr>
        <w:t>Design and Implementation Constraints</w:t>
      </w:r>
    </w:p>
    <w:p w:rsidR="007C16F8" w:rsidRDefault="007C16F8" w:rsidP="007C16F8">
      <w:pPr>
        <w:ind w:left="360" w:firstLine="360"/>
      </w:pPr>
      <w:r>
        <w:t xml:space="preserve">Batasan proyek sistem generate akun wifi id dalam konteks SRS ini adalah sebagai </w:t>
      </w:r>
      <w:proofErr w:type="gramStart"/>
      <w:r>
        <w:t>berikut :</w:t>
      </w:r>
      <w:proofErr w:type="gramEnd"/>
    </w:p>
    <w:p w:rsidR="007C16F8" w:rsidRDefault="007C16F8" w:rsidP="007C16F8">
      <w:pPr>
        <w:pStyle w:val="ListParagraph"/>
        <w:numPr>
          <w:ilvl w:val="0"/>
          <w:numId w:val="9"/>
        </w:numPr>
      </w:pPr>
      <w:r>
        <w:t xml:space="preserve">Sistem ini </w:t>
      </w:r>
      <w:proofErr w:type="gramStart"/>
      <w:r>
        <w:t>akan</w:t>
      </w:r>
      <w:proofErr w:type="gramEnd"/>
      <w:r>
        <w:t xml:space="preserve"> dibangun menggunakan aplikasi berbasis web responsif yang bisa diakses dari komputer maupun </w:t>
      </w:r>
      <w:r>
        <w:rPr>
          <w:i/>
          <w:iCs/>
        </w:rPr>
        <w:t>handphone</w:t>
      </w:r>
      <w:r>
        <w:t>.</w:t>
      </w:r>
    </w:p>
    <w:p w:rsidR="007C16F8" w:rsidRDefault="007C16F8" w:rsidP="007C16F8">
      <w:pPr>
        <w:pStyle w:val="ListParagraph"/>
        <w:numPr>
          <w:ilvl w:val="0"/>
          <w:numId w:val="9"/>
        </w:numPr>
      </w:pPr>
      <w:r>
        <w:t>Database yang digunakan adalah MySQL versi 5.</w:t>
      </w:r>
    </w:p>
    <w:p w:rsidR="007C16F8" w:rsidRDefault="007C16F8" w:rsidP="007C16F8">
      <w:pPr>
        <w:pStyle w:val="ListParagraph"/>
        <w:numPr>
          <w:ilvl w:val="0"/>
          <w:numId w:val="9"/>
        </w:numPr>
      </w:pPr>
      <w:r>
        <w:t>Sistem ini hanya dapat digunaakan oleh perusahaan penyedia akun wifi Id</w:t>
      </w:r>
    </w:p>
    <w:p w:rsidR="007C16F8" w:rsidRDefault="007C16F8" w:rsidP="007C16F8">
      <w:pPr>
        <w:pStyle w:val="ListParagraph"/>
        <w:numPr>
          <w:ilvl w:val="0"/>
          <w:numId w:val="9"/>
        </w:numPr>
      </w:pPr>
      <w:r>
        <w:lastRenderedPageBreak/>
        <w:t xml:space="preserve">Sistem yang </w:t>
      </w:r>
      <w:proofErr w:type="gramStart"/>
      <w:r>
        <w:t>akan</w:t>
      </w:r>
      <w:proofErr w:type="gramEnd"/>
      <w:r>
        <w:t xml:space="preserve"> dibangun dilengkapi dengan pemberian hak akses </w:t>
      </w:r>
      <w:r>
        <w:tab/>
        <w:t>untuk masing-masing level user yang terdiri dari admin, referal, reseller.</w:t>
      </w:r>
    </w:p>
    <w:p w:rsidR="007C16F8" w:rsidRDefault="007C16F8" w:rsidP="007C16F8">
      <w:pPr>
        <w:pStyle w:val="ListParagraph"/>
        <w:ind w:left="1080"/>
      </w:pPr>
    </w:p>
    <w:p w:rsidR="007C16F8" w:rsidRPr="00AA54FD" w:rsidRDefault="007C16F8" w:rsidP="007C16F8">
      <w:pPr>
        <w:pStyle w:val="SubSubBab"/>
        <w:numPr>
          <w:ilvl w:val="1"/>
          <w:numId w:val="14"/>
        </w:numPr>
        <w:ind w:left="720"/>
        <w:rPr>
          <w:i/>
        </w:rPr>
      </w:pPr>
      <w:r w:rsidRPr="00AA54FD">
        <w:rPr>
          <w:i/>
        </w:rPr>
        <w:t>Assumption and Depedencies</w:t>
      </w:r>
    </w:p>
    <w:p w:rsidR="007C16F8" w:rsidRDefault="007C16F8" w:rsidP="007C16F8">
      <w:pPr>
        <w:ind w:left="360" w:firstLine="360"/>
      </w:pPr>
      <w:r>
        <w:t xml:space="preserve">Asumsi dan ketergantungan yang digunakan dalam proyek ini </w:t>
      </w:r>
      <w:proofErr w:type="gramStart"/>
      <w:r>
        <w:t>adalah :</w:t>
      </w:r>
      <w:proofErr w:type="gramEnd"/>
    </w:p>
    <w:p w:rsidR="007C16F8" w:rsidRDefault="007C16F8" w:rsidP="007C16F8">
      <w:pPr>
        <w:pStyle w:val="ListParagraph"/>
        <w:numPr>
          <w:ilvl w:val="0"/>
          <w:numId w:val="22"/>
        </w:numPr>
      </w:pPr>
      <w:r>
        <w:t>Hak akses hanya dapat dibuat dan dikelola oleh Admin</w:t>
      </w:r>
    </w:p>
    <w:p w:rsidR="007C16F8" w:rsidRDefault="007C16F8" w:rsidP="007C16F8">
      <w:pPr>
        <w:pStyle w:val="ListParagraph"/>
        <w:numPr>
          <w:ilvl w:val="0"/>
          <w:numId w:val="22"/>
        </w:numPr>
      </w:pPr>
      <w:r>
        <w:t>Reseller harus mendapatkan code referral untuk dapat register reseller</w:t>
      </w:r>
    </w:p>
    <w:p w:rsidR="007C16F8" w:rsidRDefault="007C16F8" w:rsidP="007C16F8">
      <w:pPr>
        <w:pStyle w:val="ListParagraph"/>
        <w:numPr>
          <w:ilvl w:val="0"/>
          <w:numId w:val="22"/>
        </w:numPr>
      </w:pPr>
      <w:r>
        <w:t>Tidak ada training bagi user (user dianggap sudah mengerti dan dapat mengoperasikan program dengan baik)</w:t>
      </w:r>
    </w:p>
    <w:p w:rsidR="007C16F8" w:rsidRDefault="007C16F8" w:rsidP="007C16F8">
      <w:pPr>
        <w:pStyle w:val="ListParagraph"/>
        <w:numPr>
          <w:ilvl w:val="0"/>
          <w:numId w:val="22"/>
        </w:numPr>
      </w:pPr>
      <w:r>
        <w:t>Segala lisensi software ditanggung oleh pihak perusahaan</w:t>
      </w:r>
    </w:p>
    <w:p w:rsidR="007C16F8" w:rsidRDefault="007C16F8" w:rsidP="007C16F8">
      <w:pPr>
        <w:pStyle w:val="ListParagraph"/>
        <w:numPr>
          <w:ilvl w:val="0"/>
          <w:numId w:val="22"/>
        </w:numPr>
      </w:pPr>
      <w:r>
        <w:t xml:space="preserve">Sistem operasi yang digunakan minimal Windows 7 </w:t>
      </w:r>
    </w:p>
    <w:p w:rsidR="007C16F8" w:rsidRDefault="007C16F8" w:rsidP="007C16F8">
      <w:pPr>
        <w:jc w:val="left"/>
      </w:pPr>
    </w:p>
    <w:p w:rsidR="007C16F8" w:rsidRDefault="007C16F8" w:rsidP="007C16F8">
      <w:pPr>
        <w:pStyle w:val="SubBab"/>
        <w:numPr>
          <w:ilvl w:val="0"/>
          <w:numId w:val="14"/>
        </w:numPr>
        <w:ind w:left="360"/>
      </w:pPr>
      <w:r>
        <w:t>External Interface Requirement</w:t>
      </w:r>
    </w:p>
    <w:p w:rsidR="007C16F8" w:rsidRDefault="007C16F8" w:rsidP="007C16F8">
      <w:pPr>
        <w:pStyle w:val="SubSubBab"/>
        <w:numPr>
          <w:ilvl w:val="1"/>
          <w:numId w:val="14"/>
        </w:numPr>
        <w:ind w:left="720"/>
      </w:pPr>
      <w:r>
        <w:t>User Interface Requirement</w:t>
      </w:r>
    </w:p>
    <w:p w:rsidR="007C16F8" w:rsidRDefault="007C16F8" w:rsidP="007C16F8">
      <w:pPr>
        <w:ind w:left="360" w:firstLine="360"/>
      </w:pPr>
      <w:proofErr w:type="gramStart"/>
      <w:r>
        <w:t>Sistem ini menggunakan antarmuka berbasis web.</w:t>
      </w:r>
      <w:proofErr w:type="gramEnd"/>
      <w:r>
        <w:t xml:space="preserve"> </w:t>
      </w:r>
      <w:proofErr w:type="gramStart"/>
      <w:r>
        <w:t>Rancangan antarmuka ini berfungsi untuk memperjelas mengenai program pada sistem ini.</w:t>
      </w:r>
      <w:proofErr w:type="gramEnd"/>
    </w:p>
    <w:p w:rsidR="007C16F8" w:rsidRDefault="007C16F8" w:rsidP="007C16F8">
      <w:pPr>
        <w:pStyle w:val="ListParagraph"/>
        <w:numPr>
          <w:ilvl w:val="2"/>
          <w:numId w:val="14"/>
        </w:numPr>
        <w:ind w:left="1440"/>
      </w:pPr>
      <w:r>
        <w:t>Login</w:t>
      </w:r>
    </w:p>
    <w:p w:rsidR="007C16F8" w:rsidRDefault="007C16F8" w:rsidP="007C16F8">
      <w:pPr>
        <w:pStyle w:val="ListParagraph"/>
        <w:numPr>
          <w:ilvl w:val="2"/>
          <w:numId w:val="14"/>
        </w:numPr>
        <w:ind w:left="1440"/>
      </w:pPr>
      <w:r>
        <w:t>Register Reseller</w:t>
      </w:r>
    </w:p>
    <w:p w:rsidR="00CF7087" w:rsidRDefault="00CF7087" w:rsidP="007C16F8">
      <w:pPr>
        <w:pStyle w:val="ListParagraph"/>
        <w:numPr>
          <w:ilvl w:val="2"/>
          <w:numId w:val="14"/>
        </w:numPr>
        <w:ind w:left="1440"/>
      </w:pPr>
      <w:r>
        <w:t>Dashboard and Report Admin</w:t>
      </w:r>
    </w:p>
    <w:p w:rsidR="00CF7087" w:rsidRDefault="00CF7087" w:rsidP="007C16F8">
      <w:pPr>
        <w:pStyle w:val="ListParagraph"/>
        <w:numPr>
          <w:ilvl w:val="2"/>
          <w:numId w:val="14"/>
        </w:numPr>
        <w:ind w:left="1440"/>
      </w:pPr>
      <w:r>
        <w:t xml:space="preserve">Dashboard and Report </w:t>
      </w:r>
      <w:r>
        <w:t>Client</w:t>
      </w:r>
    </w:p>
    <w:p w:rsidR="00CF7087" w:rsidRDefault="00CF7087" w:rsidP="007C16F8">
      <w:pPr>
        <w:pStyle w:val="ListParagraph"/>
        <w:numPr>
          <w:ilvl w:val="2"/>
          <w:numId w:val="14"/>
        </w:numPr>
        <w:ind w:left="1440"/>
      </w:pPr>
      <w:r>
        <w:t>Create Data</w:t>
      </w:r>
      <w:r w:rsidR="007C16F8">
        <w:t xml:space="preserve"> </w:t>
      </w:r>
    </w:p>
    <w:p w:rsidR="007C16F8" w:rsidRDefault="00CF7087" w:rsidP="007C16F8">
      <w:pPr>
        <w:pStyle w:val="ListParagraph"/>
        <w:numPr>
          <w:ilvl w:val="2"/>
          <w:numId w:val="14"/>
        </w:numPr>
        <w:ind w:left="1440"/>
      </w:pPr>
      <w:r>
        <w:t>Edit Data</w:t>
      </w:r>
      <w:r w:rsidR="007C16F8">
        <w:t>l</w:t>
      </w:r>
    </w:p>
    <w:p w:rsidR="007C16F8" w:rsidRDefault="00CF7087" w:rsidP="00CF7087">
      <w:pPr>
        <w:pStyle w:val="ListParagraph"/>
        <w:numPr>
          <w:ilvl w:val="2"/>
          <w:numId w:val="14"/>
        </w:numPr>
        <w:ind w:left="1440"/>
      </w:pPr>
      <w:r>
        <w:t>Search / List Data</w:t>
      </w:r>
    </w:p>
    <w:p w:rsidR="007C16F8" w:rsidRDefault="007C16F8" w:rsidP="007C16F8">
      <w:pPr>
        <w:pStyle w:val="ListParagraph"/>
        <w:numPr>
          <w:ilvl w:val="2"/>
          <w:numId w:val="14"/>
        </w:numPr>
        <w:ind w:left="1440"/>
      </w:pPr>
      <w:r>
        <w:t>Request Deposit</w:t>
      </w:r>
    </w:p>
    <w:p w:rsidR="007C16F8" w:rsidRDefault="007C16F8" w:rsidP="007C16F8">
      <w:pPr>
        <w:pStyle w:val="ListParagraph"/>
        <w:numPr>
          <w:ilvl w:val="2"/>
          <w:numId w:val="14"/>
        </w:numPr>
        <w:ind w:left="1440"/>
      </w:pPr>
      <w:r>
        <w:t>Confirm Deposit</w:t>
      </w:r>
    </w:p>
    <w:p w:rsidR="007C16F8" w:rsidRDefault="007C16F8" w:rsidP="007C16F8">
      <w:pPr>
        <w:pStyle w:val="ListParagraph"/>
        <w:numPr>
          <w:ilvl w:val="2"/>
          <w:numId w:val="14"/>
        </w:numPr>
        <w:ind w:left="1440"/>
      </w:pPr>
      <w:r>
        <w:t>Approve Payment</w:t>
      </w:r>
    </w:p>
    <w:p w:rsidR="007C16F8" w:rsidRDefault="007C16F8" w:rsidP="00CF7087">
      <w:pPr>
        <w:pStyle w:val="ListParagraph"/>
        <w:numPr>
          <w:ilvl w:val="2"/>
          <w:numId w:val="14"/>
        </w:numPr>
        <w:ind w:left="1440"/>
      </w:pPr>
      <w:r>
        <w:t>Generate Wifi ID</w:t>
      </w:r>
    </w:p>
    <w:p w:rsidR="007C16F8" w:rsidRDefault="007C16F8" w:rsidP="007C16F8">
      <w:pPr>
        <w:pStyle w:val="SubSubBab"/>
        <w:numPr>
          <w:ilvl w:val="1"/>
          <w:numId w:val="14"/>
        </w:numPr>
        <w:ind w:left="720"/>
      </w:pPr>
      <w:r>
        <w:t>Hardware Interface</w:t>
      </w:r>
    </w:p>
    <w:tbl>
      <w:tblPr>
        <w:tblStyle w:val="TableGrid"/>
        <w:tblW w:w="0" w:type="auto"/>
        <w:tblInd w:w="720" w:type="dxa"/>
        <w:tblLook w:val="04A0" w:firstRow="1" w:lastRow="0" w:firstColumn="1" w:lastColumn="0" w:noHBand="0" w:noVBand="1"/>
      </w:tblPr>
      <w:tblGrid>
        <w:gridCol w:w="4268"/>
        <w:gridCol w:w="4255"/>
      </w:tblGrid>
      <w:tr w:rsidR="007C16F8" w:rsidTr="00DF2134">
        <w:tc>
          <w:tcPr>
            <w:tcW w:w="4621" w:type="dxa"/>
          </w:tcPr>
          <w:p w:rsidR="007C16F8" w:rsidRPr="002D53C1" w:rsidRDefault="007C16F8" w:rsidP="00DF2134">
            <w:pPr>
              <w:jc w:val="center"/>
              <w:rPr>
                <w:b/>
              </w:rPr>
            </w:pPr>
            <w:r w:rsidRPr="002D53C1">
              <w:rPr>
                <w:b/>
              </w:rPr>
              <w:t>Hardware</w:t>
            </w:r>
          </w:p>
        </w:tc>
        <w:tc>
          <w:tcPr>
            <w:tcW w:w="4622" w:type="dxa"/>
          </w:tcPr>
          <w:p w:rsidR="007C16F8" w:rsidRPr="002D53C1" w:rsidRDefault="007C16F8" w:rsidP="00DF2134">
            <w:pPr>
              <w:jc w:val="center"/>
              <w:rPr>
                <w:b/>
              </w:rPr>
            </w:pPr>
            <w:r w:rsidRPr="002D53C1">
              <w:rPr>
                <w:b/>
              </w:rPr>
              <w:t>Function</w:t>
            </w:r>
          </w:p>
        </w:tc>
      </w:tr>
      <w:tr w:rsidR="007C16F8" w:rsidTr="00DF2134">
        <w:tc>
          <w:tcPr>
            <w:tcW w:w="4621" w:type="dxa"/>
          </w:tcPr>
          <w:p w:rsidR="007C16F8" w:rsidRDefault="007C16F8" w:rsidP="00DF2134">
            <w:r>
              <w:t>Monitor</w:t>
            </w:r>
          </w:p>
        </w:tc>
        <w:tc>
          <w:tcPr>
            <w:tcW w:w="4622" w:type="dxa"/>
          </w:tcPr>
          <w:p w:rsidR="007C16F8" w:rsidRDefault="007C16F8" w:rsidP="00DF2134"/>
        </w:tc>
      </w:tr>
      <w:tr w:rsidR="007C16F8" w:rsidTr="00DF2134">
        <w:tc>
          <w:tcPr>
            <w:tcW w:w="4621" w:type="dxa"/>
          </w:tcPr>
          <w:p w:rsidR="007C16F8" w:rsidRDefault="007C16F8" w:rsidP="00DF2134">
            <w:r>
              <w:t>Mouse</w:t>
            </w:r>
          </w:p>
        </w:tc>
        <w:tc>
          <w:tcPr>
            <w:tcW w:w="4622" w:type="dxa"/>
          </w:tcPr>
          <w:p w:rsidR="007C16F8" w:rsidRDefault="007C16F8" w:rsidP="00DF2134"/>
        </w:tc>
      </w:tr>
      <w:tr w:rsidR="007C16F8" w:rsidTr="00DF2134">
        <w:tc>
          <w:tcPr>
            <w:tcW w:w="4621" w:type="dxa"/>
          </w:tcPr>
          <w:p w:rsidR="007C16F8" w:rsidRDefault="007C16F8" w:rsidP="00DF2134">
            <w:r>
              <w:t>Keyboard</w:t>
            </w:r>
          </w:p>
        </w:tc>
        <w:tc>
          <w:tcPr>
            <w:tcW w:w="4622" w:type="dxa"/>
          </w:tcPr>
          <w:p w:rsidR="007C16F8" w:rsidRDefault="007C16F8" w:rsidP="00DF2134"/>
        </w:tc>
      </w:tr>
      <w:tr w:rsidR="007C16F8" w:rsidTr="00DF2134">
        <w:tc>
          <w:tcPr>
            <w:tcW w:w="4621" w:type="dxa"/>
          </w:tcPr>
          <w:p w:rsidR="007C16F8" w:rsidRDefault="007C16F8" w:rsidP="00DF2134">
            <w:r>
              <w:t>dll</w:t>
            </w:r>
          </w:p>
        </w:tc>
        <w:tc>
          <w:tcPr>
            <w:tcW w:w="4622" w:type="dxa"/>
          </w:tcPr>
          <w:p w:rsidR="007C16F8" w:rsidRDefault="007C16F8" w:rsidP="00DF2134"/>
        </w:tc>
      </w:tr>
    </w:tbl>
    <w:p w:rsidR="007C16F8" w:rsidRDefault="007C16F8" w:rsidP="007C16F8">
      <w:pPr>
        <w:pStyle w:val="SubSubBab"/>
      </w:pPr>
    </w:p>
    <w:p w:rsidR="007C16F8" w:rsidRDefault="007C16F8" w:rsidP="007C16F8">
      <w:pPr>
        <w:pStyle w:val="SubSubBab"/>
        <w:numPr>
          <w:ilvl w:val="1"/>
          <w:numId w:val="14"/>
        </w:numPr>
        <w:ind w:left="720"/>
      </w:pPr>
      <w:r>
        <w:lastRenderedPageBreak/>
        <w:t>Software Interface</w:t>
      </w:r>
    </w:p>
    <w:tbl>
      <w:tblPr>
        <w:tblStyle w:val="TableGrid"/>
        <w:tblW w:w="0" w:type="auto"/>
        <w:tblInd w:w="720" w:type="dxa"/>
        <w:tblLook w:val="04A0" w:firstRow="1" w:lastRow="0" w:firstColumn="1" w:lastColumn="0" w:noHBand="0" w:noVBand="1"/>
      </w:tblPr>
      <w:tblGrid>
        <w:gridCol w:w="4272"/>
        <w:gridCol w:w="4251"/>
      </w:tblGrid>
      <w:tr w:rsidR="007C16F8" w:rsidTr="00DF2134">
        <w:tc>
          <w:tcPr>
            <w:tcW w:w="4621" w:type="dxa"/>
          </w:tcPr>
          <w:p w:rsidR="007C16F8" w:rsidRPr="002D53C1" w:rsidRDefault="007C16F8" w:rsidP="00DF2134">
            <w:pPr>
              <w:jc w:val="center"/>
              <w:rPr>
                <w:b/>
              </w:rPr>
            </w:pPr>
            <w:r>
              <w:rPr>
                <w:b/>
              </w:rPr>
              <w:t>Jenis Software</w:t>
            </w:r>
          </w:p>
        </w:tc>
        <w:tc>
          <w:tcPr>
            <w:tcW w:w="4622" w:type="dxa"/>
          </w:tcPr>
          <w:p w:rsidR="007C16F8" w:rsidRPr="002D53C1" w:rsidRDefault="007C16F8" w:rsidP="00DF2134">
            <w:pPr>
              <w:jc w:val="center"/>
              <w:rPr>
                <w:b/>
              </w:rPr>
            </w:pPr>
            <w:r>
              <w:rPr>
                <w:b/>
              </w:rPr>
              <w:t>Kebutuhan Hardware</w:t>
            </w:r>
          </w:p>
        </w:tc>
      </w:tr>
      <w:tr w:rsidR="007C16F8" w:rsidTr="00DF2134">
        <w:tc>
          <w:tcPr>
            <w:tcW w:w="4621" w:type="dxa"/>
          </w:tcPr>
          <w:p w:rsidR="007C16F8" w:rsidRDefault="007C16F8" w:rsidP="00DF2134">
            <w:r>
              <w:t>Sistem Operasi</w:t>
            </w:r>
          </w:p>
        </w:tc>
        <w:tc>
          <w:tcPr>
            <w:tcW w:w="4622" w:type="dxa"/>
          </w:tcPr>
          <w:p w:rsidR="007C16F8" w:rsidRDefault="007C16F8" w:rsidP="00DF2134"/>
        </w:tc>
      </w:tr>
      <w:tr w:rsidR="007C16F8" w:rsidTr="00DF2134">
        <w:tc>
          <w:tcPr>
            <w:tcW w:w="4621" w:type="dxa"/>
          </w:tcPr>
          <w:p w:rsidR="007C16F8" w:rsidRDefault="007C16F8" w:rsidP="00DF2134">
            <w:r>
              <w:t>Bahasa Pemrograman</w:t>
            </w:r>
          </w:p>
        </w:tc>
        <w:tc>
          <w:tcPr>
            <w:tcW w:w="4622" w:type="dxa"/>
          </w:tcPr>
          <w:p w:rsidR="007C16F8" w:rsidRDefault="007C16F8" w:rsidP="00DF2134"/>
        </w:tc>
      </w:tr>
      <w:tr w:rsidR="007C16F8" w:rsidTr="00DF2134">
        <w:tc>
          <w:tcPr>
            <w:tcW w:w="4621" w:type="dxa"/>
          </w:tcPr>
          <w:p w:rsidR="007C16F8" w:rsidRDefault="007C16F8" w:rsidP="00DF2134">
            <w:r>
              <w:t>Pengolah Database</w:t>
            </w:r>
          </w:p>
        </w:tc>
        <w:tc>
          <w:tcPr>
            <w:tcW w:w="4622" w:type="dxa"/>
          </w:tcPr>
          <w:p w:rsidR="007C16F8" w:rsidRDefault="007C16F8" w:rsidP="00DF2134"/>
        </w:tc>
      </w:tr>
      <w:tr w:rsidR="007C16F8" w:rsidTr="00DF2134">
        <w:tc>
          <w:tcPr>
            <w:tcW w:w="4621" w:type="dxa"/>
          </w:tcPr>
          <w:p w:rsidR="007C16F8" w:rsidRDefault="007C16F8" w:rsidP="00DF2134">
            <w:r>
              <w:t>Framework</w:t>
            </w:r>
          </w:p>
        </w:tc>
        <w:tc>
          <w:tcPr>
            <w:tcW w:w="4622" w:type="dxa"/>
          </w:tcPr>
          <w:p w:rsidR="007C16F8" w:rsidRDefault="007C16F8" w:rsidP="00DF2134"/>
        </w:tc>
      </w:tr>
      <w:tr w:rsidR="007C16F8" w:rsidTr="00DF2134">
        <w:tc>
          <w:tcPr>
            <w:tcW w:w="4621" w:type="dxa"/>
          </w:tcPr>
          <w:p w:rsidR="007C16F8" w:rsidRDefault="007C16F8" w:rsidP="00DF2134">
            <w:r>
              <w:t>Pemodelan Sistem</w:t>
            </w:r>
          </w:p>
        </w:tc>
        <w:tc>
          <w:tcPr>
            <w:tcW w:w="4622" w:type="dxa"/>
          </w:tcPr>
          <w:p w:rsidR="007C16F8" w:rsidRDefault="007C16F8" w:rsidP="00DF2134"/>
        </w:tc>
      </w:tr>
      <w:tr w:rsidR="007C16F8" w:rsidTr="00DF2134">
        <w:tc>
          <w:tcPr>
            <w:tcW w:w="4621" w:type="dxa"/>
          </w:tcPr>
          <w:p w:rsidR="007C16F8" w:rsidRDefault="007C16F8" w:rsidP="00DF2134">
            <w:r>
              <w:t>Perancangan Database</w:t>
            </w:r>
          </w:p>
        </w:tc>
        <w:tc>
          <w:tcPr>
            <w:tcW w:w="4622" w:type="dxa"/>
          </w:tcPr>
          <w:p w:rsidR="007C16F8" w:rsidRDefault="007C16F8" w:rsidP="00DF2134"/>
        </w:tc>
      </w:tr>
      <w:tr w:rsidR="007C16F8" w:rsidTr="00DF2134">
        <w:tc>
          <w:tcPr>
            <w:tcW w:w="4621" w:type="dxa"/>
          </w:tcPr>
          <w:p w:rsidR="007C16F8" w:rsidRDefault="007C16F8" w:rsidP="00DF2134">
            <w:r>
              <w:t>Perancangan Antar Muka</w:t>
            </w:r>
          </w:p>
        </w:tc>
        <w:tc>
          <w:tcPr>
            <w:tcW w:w="4622" w:type="dxa"/>
          </w:tcPr>
          <w:p w:rsidR="007C16F8" w:rsidRDefault="007C16F8" w:rsidP="00DF2134"/>
        </w:tc>
      </w:tr>
      <w:tr w:rsidR="007C16F8" w:rsidTr="00DF2134">
        <w:tc>
          <w:tcPr>
            <w:tcW w:w="4621" w:type="dxa"/>
          </w:tcPr>
          <w:p w:rsidR="007C16F8" w:rsidRDefault="007C16F8" w:rsidP="00DF2134"/>
        </w:tc>
        <w:tc>
          <w:tcPr>
            <w:tcW w:w="4622" w:type="dxa"/>
          </w:tcPr>
          <w:p w:rsidR="007C16F8" w:rsidRDefault="007C16F8" w:rsidP="00DF2134"/>
        </w:tc>
      </w:tr>
    </w:tbl>
    <w:p w:rsidR="007C16F8" w:rsidRDefault="007C16F8" w:rsidP="007C16F8">
      <w:pPr>
        <w:pStyle w:val="SubSubBab"/>
      </w:pPr>
    </w:p>
    <w:p w:rsidR="007C16F8" w:rsidRDefault="007C16F8" w:rsidP="007C16F8">
      <w:pPr>
        <w:pStyle w:val="SubSubBab"/>
        <w:numPr>
          <w:ilvl w:val="1"/>
          <w:numId w:val="14"/>
        </w:numPr>
        <w:ind w:left="720"/>
      </w:pPr>
      <w:r>
        <w:t>Communication Interface</w:t>
      </w:r>
    </w:p>
    <w:p w:rsidR="007C16F8" w:rsidRPr="00863BCC" w:rsidRDefault="007C16F8" w:rsidP="007C16F8">
      <w:pPr>
        <w:ind w:left="360" w:firstLine="360"/>
      </w:pPr>
      <w:proofErr w:type="gramStart"/>
      <w:r w:rsidRPr="00863BCC">
        <w:rPr>
          <w:highlight w:val="yellow"/>
        </w:rPr>
        <w:t>Jelaskan persyaratan yang terkait dengan fungsi komunikasi yang dibutuhkan oleh produk ini, termasuk e-mail, browser web, protokol komunikasi server jaringan, formulir elektronik, dan sebagainya.</w:t>
      </w:r>
      <w:proofErr w:type="gramEnd"/>
      <w:r w:rsidRPr="00863BCC">
        <w:rPr>
          <w:highlight w:val="yellow"/>
        </w:rPr>
        <w:t xml:space="preserve"> </w:t>
      </w:r>
      <w:proofErr w:type="gramStart"/>
      <w:r w:rsidRPr="00863BCC">
        <w:rPr>
          <w:highlight w:val="yellow"/>
        </w:rPr>
        <w:t>Tentukan format pesan yang bersangkutan.</w:t>
      </w:r>
      <w:proofErr w:type="gramEnd"/>
      <w:r w:rsidRPr="00863BCC">
        <w:rPr>
          <w:highlight w:val="yellow"/>
        </w:rPr>
        <w:t xml:space="preserve"> Identifikasi standar komunikasi yang </w:t>
      </w:r>
      <w:proofErr w:type="gramStart"/>
      <w:r w:rsidRPr="00863BCC">
        <w:rPr>
          <w:highlight w:val="yellow"/>
        </w:rPr>
        <w:t>akan</w:t>
      </w:r>
      <w:proofErr w:type="gramEnd"/>
      <w:r w:rsidRPr="00863BCC">
        <w:rPr>
          <w:highlight w:val="yellow"/>
        </w:rPr>
        <w:t xml:space="preserve"> digunakan, seperti FTP atau HTTP. Tentukan masalah keamanan atau enkripsi komunikasi </w:t>
      </w:r>
      <w:proofErr w:type="gramStart"/>
      <w:r w:rsidRPr="00863BCC">
        <w:rPr>
          <w:highlight w:val="yellow"/>
        </w:rPr>
        <w:t>apa</w:t>
      </w:r>
      <w:proofErr w:type="gramEnd"/>
      <w:r w:rsidRPr="00863BCC">
        <w:rPr>
          <w:highlight w:val="yellow"/>
        </w:rPr>
        <w:t xml:space="preserve"> pun, kecepatan transfer data, dan mekanisme sinkronisasi.</w:t>
      </w:r>
    </w:p>
    <w:p w:rsidR="007C16F8" w:rsidRDefault="007C16F8" w:rsidP="007C16F8">
      <w:pPr>
        <w:pStyle w:val="SubBab"/>
        <w:numPr>
          <w:ilvl w:val="0"/>
          <w:numId w:val="14"/>
        </w:numPr>
        <w:ind w:left="360"/>
      </w:pPr>
      <w:r>
        <w:t>System Features</w:t>
      </w:r>
    </w:p>
    <w:p w:rsidR="007C16F8" w:rsidRDefault="007C16F8" w:rsidP="007C16F8">
      <w:pPr>
        <w:pStyle w:val="SubBab"/>
        <w:numPr>
          <w:ilvl w:val="1"/>
          <w:numId w:val="14"/>
        </w:numPr>
        <w:ind w:left="720"/>
      </w:pPr>
      <w:r>
        <w:t>Login</w:t>
      </w:r>
    </w:p>
    <w:p w:rsidR="007C16F8" w:rsidRPr="00980CED" w:rsidRDefault="007C16F8" w:rsidP="007C16F8">
      <w:pPr>
        <w:pStyle w:val="ListParagraph"/>
        <w:numPr>
          <w:ilvl w:val="2"/>
          <w:numId w:val="14"/>
        </w:numPr>
        <w:ind w:left="1350"/>
        <w:rPr>
          <w:b/>
        </w:rPr>
      </w:pPr>
      <w:r w:rsidRPr="00980CED">
        <w:rPr>
          <w:b/>
        </w:rPr>
        <w:t>Description and Priority</w:t>
      </w:r>
    </w:p>
    <w:p w:rsidR="007C16F8" w:rsidRDefault="007C16F8" w:rsidP="007C16F8">
      <w:pPr>
        <w:pStyle w:val="ListParagraph"/>
        <w:ind w:left="1350"/>
      </w:pPr>
      <w:r>
        <w:t xml:space="preserve">Pada form login inputan untuk dapat masuk ke dalam sistem adalah email dan password yang sudah terdaftar di dalam database. Dari fungsi login ini maka sistem </w:t>
      </w:r>
      <w:proofErr w:type="gramStart"/>
      <w:r>
        <w:t>akan</w:t>
      </w:r>
      <w:proofErr w:type="gramEnd"/>
      <w:r>
        <w:t xml:space="preserve"> memerikas valid tidaknya data yang dimasukan dalam form login lalu sistem menampilakan halaman sesuai dengan profile yang terdaftar.</w:t>
      </w:r>
    </w:p>
    <w:p w:rsidR="007C16F8" w:rsidRDefault="007C16F8" w:rsidP="007C16F8">
      <w:pPr>
        <w:pStyle w:val="ListParagraph"/>
        <w:ind w:left="1350"/>
      </w:pPr>
    </w:p>
    <w:p w:rsidR="007C16F8" w:rsidRPr="00980CED" w:rsidRDefault="007C16F8" w:rsidP="007C16F8">
      <w:pPr>
        <w:pStyle w:val="ListParagraph"/>
        <w:numPr>
          <w:ilvl w:val="2"/>
          <w:numId w:val="14"/>
        </w:numPr>
        <w:ind w:left="1350"/>
        <w:rPr>
          <w:b/>
        </w:rPr>
      </w:pPr>
      <w:r w:rsidRPr="00980CED">
        <w:rPr>
          <w:b/>
        </w:rPr>
        <w:t>Stimulus / Response Sequence</w:t>
      </w:r>
    </w:p>
    <w:tbl>
      <w:tblPr>
        <w:tblStyle w:val="TableGrid"/>
        <w:tblW w:w="0" w:type="auto"/>
        <w:tblInd w:w="1350" w:type="dxa"/>
        <w:tblLook w:val="04A0" w:firstRow="1" w:lastRow="0" w:firstColumn="1" w:lastColumn="0" w:noHBand="0" w:noVBand="1"/>
      </w:tblPr>
      <w:tblGrid>
        <w:gridCol w:w="3879"/>
        <w:gridCol w:w="4014"/>
      </w:tblGrid>
      <w:tr w:rsidR="007C16F8" w:rsidTr="00DF2134">
        <w:tc>
          <w:tcPr>
            <w:tcW w:w="4621" w:type="dxa"/>
          </w:tcPr>
          <w:p w:rsidR="007C16F8" w:rsidRPr="00477690" w:rsidRDefault="007C16F8" w:rsidP="00DF2134">
            <w:pPr>
              <w:pStyle w:val="ListParagraph"/>
              <w:ind w:left="0"/>
              <w:jc w:val="center"/>
              <w:rPr>
                <w:b/>
              </w:rPr>
            </w:pPr>
            <w:r w:rsidRPr="00477690">
              <w:rPr>
                <w:b/>
              </w:rPr>
              <w:t>Aksi Aktor</w:t>
            </w:r>
          </w:p>
        </w:tc>
        <w:tc>
          <w:tcPr>
            <w:tcW w:w="4622" w:type="dxa"/>
          </w:tcPr>
          <w:p w:rsidR="007C16F8" w:rsidRPr="00477690" w:rsidRDefault="007C16F8" w:rsidP="00DF2134">
            <w:pPr>
              <w:pStyle w:val="ListParagraph"/>
              <w:ind w:left="0"/>
              <w:jc w:val="center"/>
              <w:rPr>
                <w:b/>
              </w:rPr>
            </w:pPr>
            <w:r w:rsidRPr="00477690">
              <w:rPr>
                <w:b/>
              </w:rPr>
              <w:t>Reaksi Sistem</w:t>
            </w:r>
          </w:p>
        </w:tc>
      </w:tr>
      <w:tr w:rsidR="007C16F8" w:rsidTr="00DF2134">
        <w:tc>
          <w:tcPr>
            <w:tcW w:w="4621" w:type="dxa"/>
          </w:tcPr>
          <w:p w:rsidR="007C16F8" w:rsidRDefault="007C16F8" w:rsidP="007C16F8">
            <w:pPr>
              <w:pStyle w:val="ListParagraph"/>
              <w:numPr>
                <w:ilvl w:val="0"/>
                <w:numId w:val="23"/>
              </w:numPr>
              <w:spacing w:after="0" w:line="240" w:lineRule="auto"/>
            </w:pPr>
            <w:r>
              <w:t>User memasukan email dan password</w:t>
            </w:r>
          </w:p>
        </w:tc>
        <w:tc>
          <w:tcPr>
            <w:tcW w:w="4622" w:type="dxa"/>
          </w:tcPr>
          <w:p w:rsidR="007C16F8" w:rsidRDefault="007C16F8" w:rsidP="00DF2134">
            <w:pPr>
              <w:pStyle w:val="ListParagraph"/>
              <w:ind w:left="0"/>
            </w:pPr>
          </w:p>
        </w:tc>
      </w:tr>
      <w:tr w:rsidR="007C16F8" w:rsidTr="00DF2134">
        <w:tc>
          <w:tcPr>
            <w:tcW w:w="4621" w:type="dxa"/>
          </w:tcPr>
          <w:p w:rsidR="007C16F8" w:rsidRDefault="007C16F8" w:rsidP="00DF2134">
            <w:pPr>
              <w:pStyle w:val="ListParagraph"/>
              <w:ind w:left="0"/>
            </w:pPr>
          </w:p>
        </w:tc>
        <w:tc>
          <w:tcPr>
            <w:tcW w:w="4622" w:type="dxa"/>
          </w:tcPr>
          <w:p w:rsidR="007C16F8" w:rsidRDefault="007C16F8" w:rsidP="007C16F8">
            <w:pPr>
              <w:pStyle w:val="ListParagraph"/>
              <w:numPr>
                <w:ilvl w:val="0"/>
                <w:numId w:val="23"/>
              </w:numPr>
              <w:spacing w:after="0" w:line="240" w:lineRule="auto"/>
            </w:pPr>
            <w:r>
              <w:t>Memriksa valid tidaknya data masukan dengan memeriksa ke table user.</w:t>
            </w:r>
          </w:p>
        </w:tc>
      </w:tr>
      <w:tr w:rsidR="007C16F8" w:rsidTr="00DF2134">
        <w:tc>
          <w:tcPr>
            <w:tcW w:w="4621" w:type="dxa"/>
          </w:tcPr>
          <w:p w:rsidR="007C16F8" w:rsidRDefault="007C16F8" w:rsidP="00DF2134">
            <w:pPr>
              <w:pStyle w:val="ListParagraph"/>
              <w:ind w:left="0"/>
            </w:pPr>
          </w:p>
        </w:tc>
        <w:tc>
          <w:tcPr>
            <w:tcW w:w="4622" w:type="dxa"/>
          </w:tcPr>
          <w:p w:rsidR="007C16F8" w:rsidRDefault="007C16F8" w:rsidP="007C16F8">
            <w:pPr>
              <w:pStyle w:val="ListParagraph"/>
              <w:numPr>
                <w:ilvl w:val="0"/>
                <w:numId w:val="23"/>
              </w:numPr>
              <w:spacing w:after="0" w:line="240" w:lineRule="auto"/>
            </w:pPr>
            <w:r>
              <w:t xml:space="preserve">Masuk ke sistem sesuai dengan </w:t>
            </w:r>
            <w:r>
              <w:lastRenderedPageBreak/>
              <w:t>profile yang terdaftar</w:t>
            </w:r>
          </w:p>
        </w:tc>
      </w:tr>
    </w:tbl>
    <w:p w:rsidR="007C16F8" w:rsidRDefault="007C16F8" w:rsidP="007C16F8"/>
    <w:p w:rsidR="007C16F8" w:rsidRPr="00980CED" w:rsidRDefault="007C16F8" w:rsidP="007C16F8">
      <w:pPr>
        <w:pStyle w:val="ListParagraph"/>
        <w:numPr>
          <w:ilvl w:val="2"/>
          <w:numId w:val="14"/>
        </w:numPr>
        <w:ind w:left="1350"/>
        <w:rPr>
          <w:b/>
        </w:rPr>
      </w:pPr>
      <w:r w:rsidRPr="00980CED">
        <w:rPr>
          <w:b/>
        </w:rPr>
        <w:t>Functional Requirement</w:t>
      </w:r>
    </w:p>
    <w:p w:rsidR="007C16F8" w:rsidRDefault="007C16F8" w:rsidP="007C16F8">
      <w:pPr>
        <w:pStyle w:val="ListParagraph"/>
        <w:ind w:left="1350"/>
      </w:pPr>
      <w:r>
        <w:t xml:space="preserve">REQ </w:t>
      </w:r>
      <w:proofErr w:type="gramStart"/>
      <w:r>
        <w:t>1 :</w:t>
      </w:r>
      <w:proofErr w:type="gramEnd"/>
      <w:r>
        <w:t xml:space="preserve"> email harus menggunakan format example@email.com</w:t>
      </w:r>
    </w:p>
    <w:p w:rsidR="007C16F8" w:rsidRDefault="007C16F8" w:rsidP="007C16F8">
      <w:pPr>
        <w:pStyle w:val="ListParagraph"/>
        <w:ind w:left="1350"/>
      </w:pPr>
      <w:r>
        <w:t xml:space="preserve">REQ </w:t>
      </w:r>
      <w:proofErr w:type="gramStart"/>
      <w:r>
        <w:t>2 :</w:t>
      </w:r>
      <w:proofErr w:type="gramEnd"/>
      <w:r>
        <w:t xml:space="preserve"> password minimal 6 karakter</w:t>
      </w:r>
    </w:p>
    <w:p w:rsidR="007C16F8" w:rsidRDefault="007C16F8" w:rsidP="007C16F8">
      <w:pPr>
        <w:pStyle w:val="ListParagraph"/>
        <w:ind w:left="2160" w:hanging="810"/>
      </w:pPr>
      <w:r>
        <w:t xml:space="preserve">REQ </w:t>
      </w:r>
      <w:proofErr w:type="gramStart"/>
      <w:r>
        <w:t>3 :</w:t>
      </w:r>
      <w:proofErr w:type="gramEnd"/>
      <w:r>
        <w:t xml:space="preserve"> Jika input yang dimasukan salah atau tidak terdaftar di database maka sistem akan menampilkan pesan kesalahan dan kembali ke menu form login.</w:t>
      </w:r>
    </w:p>
    <w:p w:rsidR="007C16F8" w:rsidRDefault="007C16F8" w:rsidP="007C16F8">
      <w:pPr>
        <w:pStyle w:val="SubSubBab"/>
        <w:numPr>
          <w:ilvl w:val="1"/>
          <w:numId w:val="14"/>
        </w:numPr>
        <w:ind w:left="720"/>
      </w:pPr>
      <w:r>
        <w:t>Register Reseller</w:t>
      </w:r>
    </w:p>
    <w:p w:rsidR="007C16F8" w:rsidRPr="00980CED" w:rsidRDefault="007C16F8" w:rsidP="007C16F8">
      <w:pPr>
        <w:pStyle w:val="ListParagraph"/>
        <w:numPr>
          <w:ilvl w:val="2"/>
          <w:numId w:val="14"/>
        </w:numPr>
        <w:ind w:left="1350"/>
        <w:rPr>
          <w:b/>
        </w:rPr>
      </w:pPr>
      <w:r w:rsidRPr="00980CED">
        <w:rPr>
          <w:b/>
        </w:rPr>
        <w:t>Description and Priority</w:t>
      </w:r>
    </w:p>
    <w:p w:rsidR="007C16F8" w:rsidRDefault="007C16F8" w:rsidP="007C16F8">
      <w:pPr>
        <w:pStyle w:val="ListParagraph"/>
        <w:ind w:left="1350"/>
      </w:pPr>
      <w:r>
        <w:t xml:space="preserve">Reseller yang </w:t>
      </w:r>
      <w:proofErr w:type="gramStart"/>
      <w:r>
        <w:t>akan</w:t>
      </w:r>
      <w:proofErr w:type="gramEnd"/>
      <w:r>
        <w:t xml:space="preserve"> melakukan register harus sudah didaftarkan oleh admin sebagai reseller sementara dan harus memiliki kode referral sebagai acuan bahwa reseller terdaftar dari referral yang mana. Reseller memasukan data data reseller dan klik button register, setelah itu menunggu admin mengaktifkan akun reseller agar reseller dapat melakukan login ke sistem.</w:t>
      </w:r>
    </w:p>
    <w:p w:rsidR="007C16F8" w:rsidRDefault="007C16F8" w:rsidP="007C16F8">
      <w:pPr>
        <w:pStyle w:val="ListParagraph"/>
        <w:ind w:left="1800"/>
      </w:pPr>
    </w:p>
    <w:p w:rsidR="007C16F8" w:rsidRPr="00980CED" w:rsidRDefault="007C16F8" w:rsidP="007C16F8">
      <w:pPr>
        <w:pStyle w:val="ListParagraph"/>
        <w:numPr>
          <w:ilvl w:val="2"/>
          <w:numId w:val="14"/>
        </w:numPr>
        <w:ind w:left="135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Default="007C16F8" w:rsidP="007C16F8">
            <w:pPr>
              <w:pStyle w:val="ListParagraph"/>
              <w:numPr>
                <w:ilvl w:val="0"/>
                <w:numId w:val="24"/>
              </w:numPr>
              <w:spacing w:after="0" w:line="240" w:lineRule="auto"/>
            </w:pPr>
            <w:r>
              <w:t>Admin mendaftarkan reseller berdasarkan kode referral dan klik simpan</w:t>
            </w:r>
          </w:p>
        </w:tc>
        <w:tc>
          <w:tcPr>
            <w:tcW w:w="3699" w:type="dxa"/>
          </w:tcPr>
          <w:p w:rsidR="007C16F8" w:rsidRDefault="007C16F8" w:rsidP="00DF2134">
            <w:pPr>
              <w:pStyle w:val="ListParagraph"/>
              <w:ind w:left="0"/>
            </w:pPr>
          </w:p>
        </w:tc>
      </w:tr>
      <w:tr w:rsidR="007C16F8" w:rsidTr="00DF2134">
        <w:tc>
          <w:tcPr>
            <w:tcW w:w="3744" w:type="dxa"/>
          </w:tcPr>
          <w:p w:rsidR="007C16F8" w:rsidRDefault="007C16F8" w:rsidP="00DF2134">
            <w:pPr>
              <w:pStyle w:val="ListParagraph"/>
              <w:ind w:left="0"/>
            </w:pPr>
          </w:p>
        </w:tc>
        <w:tc>
          <w:tcPr>
            <w:tcW w:w="3699" w:type="dxa"/>
          </w:tcPr>
          <w:p w:rsidR="007C16F8" w:rsidRDefault="007C16F8" w:rsidP="007C16F8">
            <w:pPr>
              <w:pStyle w:val="ListParagraph"/>
              <w:numPr>
                <w:ilvl w:val="0"/>
                <w:numId w:val="24"/>
              </w:numPr>
              <w:spacing w:after="0" w:line="240" w:lineRule="auto"/>
            </w:pPr>
            <w:r>
              <w:t>Sistem menyimpan data baru</w:t>
            </w:r>
          </w:p>
        </w:tc>
      </w:tr>
      <w:tr w:rsidR="007C16F8" w:rsidTr="00DF2134">
        <w:tc>
          <w:tcPr>
            <w:tcW w:w="3744" w:type="dxa"/>
          </w:tcPr>
          <w:p w:rsidR="007C16F8" w:rsidRDefault="007C16F8" w:rsidP="007C16F8">
            <w:pPr>
              <w:pStyle w:val="ListParagraph"/>
              <w:numPr>
                <w:ilvl w:val="0"/>
                <w:numId w:val="24"/>
              </w:numPr>
              <w:spacing w:after="0" w:line="240" w:lineRule="auto"/>
            </w:pPr>
            <w:r>
              <w:t xml:space="preserve">Reseller melakukan registrasi ulang dan mengisi </w:t>
            </w:r>
            <w:proofErr w:type="gramStart"/>
            <w:r>
              <w:t>form register</w:t>
            </w:r>
            <w:proofErr w:type="gramEnd"/>
            <w:r>
              <w:t xml:space="preserve"> dengan memasukan kode referral dan nomor yang sudah didaftarkan admin.</w:t>
            </w:r>
          </w:p>
        </w:tc>
        <w:tc>
          <w:tcPr>
            <w:tcW w:w="3699" w:type="dxa"/>
          </w:tcPr>
          <w:p w:rsidR="007C16F8" w:rsidRDefault="007C16F8" w:rsidP="00DF2134">
            <w:pPr>
              <w:pStyle w:val="ListParagraph"/>
              <w:ind w:left="0"/>
            </w:pPr>
          </w:p>
        </w:tc>
      </w:tr>
      <w:tr w:rsidR="007C16F8" w:rsidTr="00DF2134">
        <w:tc>
          <w:tcPr>
            <w:tcW w:w="3744" w:type="dxa"/>
          </w:tcPr>
          <w:p w:rsidR="007C16F8" w:rsidRDefault="007C16F8" w:rsidP="00DF2134">
            <w:pPr>
              <w:pStyle w:val="ListParagraph"/>
            </w:pPr>
          </w:p>
        </w:tc>
        <w:tc>
          <w:tcPr>
            <w:tcW w:w="3699" w:type="dxa"/>
          </w:tcPr>
          <w:p w:rsidR="007C16F8" w:rsidRDefault="007C16F8" w:rsidP="007C16F8">
            <w:pPr>
              <w:pStyle w:val="ListParagraph"/>
              <w:numPr>
                <w:ilvl w:val="0"/>
                <w:numId w:val="24"/>
              </w:numPr>
              <w:spacing w:after="0" w:line="240" w:lineRule="auto"/>
            </w:pPr>
            <w:r>
              <w:t>Sistem memeriksa apakah data reseller tersebut sudah tersedia.</w:t>
            </w:r>
          </w:p>
        </w:tc>
      </w:tr>
      <w:tr w:rsidR="007C16F8" w:rsidTr="00DF2134">
        <w:tc>
          <w:tcPr>
            <w:tcW w:w="3744" w:type="dxa"/>
          </w:tcPr>
          <w:p w:rsidR="007C16F8" w:rsidRDefault="007C16F8" w:rsidP="007C16F8">
            <w:pPr>
              <w:pStyle w:val="ListParagraph"/>
              <w:numPr>
                <w:ilvl w:val="0"/>
                <w:numId w:val="24"/>
              </w:numPr>
              <w:spacing w:after="0" w:line="240" w:lineRule="auto"/>
            </w:pPr>
            <w:r>
              <w:t>Reseller menunggu akun nya diaktifkan oleh admin</w:t>
            </w:r>
          </w:p>
        </w:tc>
        <w:tc>
          <w:tcPr>
            <w:tcW w:w="3699" w:type="dxa"/>
          </w:tcPr>
          <w:p w:rsidR="007C16F8" w:rsidRDefault="007C16F8" w:rsidP="00DF2134">
            <w:pPr>
              <w:pStyle w:val="ListParagraph"/>
            </w:pPr>
          </w:p>
        </w:tc>
      </w:tr>
    </w:tbl>
    <w:p w:rsidR="007C16F8" w:rsidRDefault="007C16F8" w:rsidP="007C16F8">
      <w:pPr>
        <w:pStyle w:val="ListParagraph"/>
        <w:ind w:left="1800"/>
      </w:pPr>
    </w:p>
    <w:p w:rsidR="007C16F8" w:rsidRPr="005476E1" w:rsidRDefault="007C16F8" w:rsidP="007C16F8">
      <w:pPr>
        <w:pStyle w:val="ListParagraph"/>
        <w:numPr>
          <w:ilvl w:val="2"/>
          <w:numId w:val="14"/>
        </w:numPr>
        <w:ind w:left="1350"/>
      </w:pPr>
      <w:r w:rsidRPr="00980CED">
        <w:rPr>
          <w:b/>
        </w:rPr>
        <w:t>Functional Requirement</w:t>
      </w:r>
    </w:p>
    <w:p w:rsidR="007C16F8" w:rsidRDefault="007C16F8" w:rsidP="007C16F8">
      <w:pPr>
        <w:pStyle w:val="ListParagraph"/>
        <w:ind w:left="2340" w:hanging="990"/>
      </w:pPr>
      <w:r>
        <w:t xml:space="preserve">REQ </w:t>
      </w:r>
      <w:proofErr w:type="gramStart"/>
      <w:r>
        <w:t>1 :</w:t>
      </w:r>
      <w:proofErr w:type="gramEnd"/>
      <w:r>
        <w:t xml:space="preserve"> jika kode referral yang dimasukan tidak sesuai maka akan muncul pesan kesalahan bahwa data reseller tidak ditemukan dan kembali ke menu register reseller.</w:t>
      </w:r>
    </w:p>
    <w:p w:rsidR="007C16F8" w:rsidRDefault="007C16F8" w:rsidP="007C16F8">
      <w:pPr>
        <w:pStyle w:val="SubSubBab"/>
        <w:numPr>
          <w:ilvl w:val="1"/>
          <w:numId w:val="14"/>
        </w:numPr>
        <w:ind w:left="720"/>
      </w:pPr>
      <w:r>
        <w:t>Kelola Data Referral</w:t>
      </w:r>
    </w:p>
    <w:p w:rsidR="007C16F8" w:rsidRPr="00873C1E" w:rsidRDefault="007C16F8" w:rsidP="007C16F8">
      <w:pPr>
        <w:pStyle w:val="ListParagraph"/>
        <w:numPr>
          <w:ilvl w:val="2"/>
          <w:numId w:val="14"/>
        </w:numPr>
        <w:ind w:left="1440"/>
        <w:rPr>
          <w:b/>
        </w:rPr>
      </w:pPr>
      <w:r w:rsidRPr="00873C1E">
        <w:rPr>
          <w:b/>
        </w:rPr>
        <w:t xml:space="preserve">Description and Priority </w:t>
      </w:r>
    </w:p>
    <w:p w:rsidR="007C16F8" w:rsidRDefault="007C16F8" w:rsidP="007C16F8">
      <w:pPr>
        <w:pStyle w:val="ListParagraph"/>
        <w:ind w:left="1440"/>
      </w:pPr>
      <w:r>
        <w:lastRenderedPageBreak/>
        <w:t>Mengelola data referral merupakan proses generalisasi yang memiliki empat proses pengelolaan data referral yaitu, create referral, edit referral, delete referral dan search referral.</w:t>
      </w:r>
    </w:p>
    <w:p w:rsidR="007C16F8" w:rsidRPr="008F1E5C" w:rsidRDefault="007C16F8" w:rsidP="007C16F8">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7443" w:type="dxa"/>
            <w:gridSpan w:val="2"/>
            <w:shd w:val="clear" w:color="auto" w:fill="BFBFBF" w:themeFill="background1" w:themeFillShade="BF"/>
          </w:tcPr>
          <w:p w:rsidR="007C16F8" w:rsidRDefault="007C16F8" w:rsidP="00DF2134">
            <w:pPr>
              <w:pStyle w:val="ListParagraph"/>
              <w:ind w:left="0"/>
            </w:pPr>
            <w:r>
              <w:t>Create Referral</w:t>
            </w:r>
          </w:p>
        </w:tc>
      </w:tr>
      <w:tr w:rsidR="007C16F8" w:rsidTr="00DF2134">
        <w:tc>
          <w:tcPr>
            <w:tcW w:w="3744" w:type="dxa"/>
          </w:tcPr>
          <w:p w:rsidR="007C16F8" w:rsidRDefault="007C16F8" w:rsidP="007C16F8">
            <w:pPr>
              <w:pStyle w:val="ListParagraph"/>
              <w:numPr>
                <w:ilvl w:val="0"/>
                <w:numId w:val="25"/>
              </w:numPr>
              <w:spacing w:after="0" w:line="240" w:lineRule="auto"/>
              <w:ind w:left="450"/>
            </w:pPr>
            <w:r>
              <w:t>Memasukan data referral sesuai dengan form yang tersedia lalu klik submit</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tc>
        <w:tc>
          <w:tcPr>
            <w:tcW w:w="3699" w:type="dxa"/>
          </w:tcPr>
          <w:p w:rsidR="007C16F8" w:rsidRDefault="007C16F8" w:rsidP="007C16F8">
            <w:pPr>
              <w:pStyle w:val="ListParagraph"/>
              <w:numPr>
                <w:ilvl w:val="0"/>
                <w:numId w:val="25"/>
              </w:numPr>
              <w:spacing w:after="0" w:line="240" w:lineRule="auto"/>
              <w:ind w:left="396"/>
            </w:pPr>
            <w:r>
              <w:t>Memeriksa valid tidaknya data masukan.</w:t>
            </w:r>
          </w:p>
        </w:tc>
      </w:tr>
      <w:tr w:rsidR="007C16F8" w:rsidTr="00DF2134">
        <w:tc>
          <w:tcPr>
            <w:tcW w:w="3744" w:type="dxa"/>
          </w:tcPr>
          <w:p w:rsidR="007C16F8" w:rsidRDefault="007C16F8" w:rsidP="00DF2134">
            <w:pPr>
              <w:pStyle w:val="ListParagraph"/>
            </w:pPr>
          </w:p>
        </w:tc>
        <w:tc>
          <w:tcPr>
            <w:tcW w:w="3699" w:type="dxa"/>
          </w:tcPr>
          <w:p w:rsidR="007C16F8" w:rsidRDefault="007C16F8" w:rsidP="007C16F8">
            <w:pPr>
              <w:pStyle w:val="ListParagraph"/>
              <w:numPr>
                <w:ilvl w:val="0"/>
                <w:numId w:val="25"/>
              </w:numPr>
              <w:spacing w:after="0" w:line="240" w:lineRule="auto"/>
              <w:ind w:left="396"/>
            </w:pPr>
            <w:r>
              <w:t>Jika valid maka data disimpan ke database, jika tidak valid maka muncul pesan kesalahan.</w:t>
            </w:r>
          </w:p>
        </w:tc>
      </w:tr>
      <w:tr w:rsidR="007C16F8" w:rsidTr="00DF2134">
        <w:tc>
          <w:tcPr>
            <w:tcW w:w="7443" w:type="dxa"/>
            <w:gridSpan w:val="2"/>
            <w:shd w:val="clear" w:color="auto" w:fill="BFBFBF" w:themeFill="background1" w:themeFillShade="BF"/>
          </w:tcPr>
          <w:p w:rsidR="007C16F8" w:rsidRDefault="007C16F8" w:rsidP="00DF2134">
            <w:pPr>
              <w:pStyle w:val="ListParagraph"/>
              <w:ind w:left="0" w:firstLine="90"/>
            </w:pPr>
            <w:r>
              <w:t>Search Referral</w:t>
            </w:r>
          </w:p>
        </w:tc>
      </w:tr>
      <w:tr w:rsidR="007C16F8" w:rsidTr="00DF2134">
        <w:tc>
          <w:tcPr>
            <w:tcW w:w="3744" w:type="dxa"/>
          </w:tcPr>
          <w:p w:rsidR="007C16F8" w:rsidRDefault="007C16F8" w:rsidP="007C16F8">
            <w:pPr>
              <w:pStyle w:val="ListParagraph"/>
              <w:numPr>
                <w:ilvl w:val="3"/>
                <w:numId w:val="9"/>
              </w:numPr>
              <w:spacing w:after="0" w:line="240" w:lineRule="auto"/>
              <w:ind w:left="540"/>
            </w:pPr>
            <w:r>
              <w:t>Memilih menu search referral</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pPr>
              <w:pStyle w:val="ListParagraph"/>
              <w:ind w:left="540"/>
            </w:pPr>
          </w:p>
        </w:tc>
        <w:tc>
          <w:tcPr>
            <w:tcW w:w="3699" w:type="dxa"/>
          </w:tcPr>
          <w:p w:rsidR="007C16F8" w:rsidRDefault="007C16F8" w:rsidP="007C16F8">
            <w:pPr>
              <w:pStyle w:val="ListParagraph"/>
              <w:numPr>
                <w:ilvl w:val="3"/>
                <w:numId w:val="9"/>
              </w:numPr>
              <w:spacing w:after="0" w:line="240" w:lineRule="auto"/>
              <w:ind w:left="396"/>
            </w:pPr>
            <w:r>
              <w:t>Menampilkan data referral dengan action edit dan delete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90"/>
            </w:pPr>
            <w:r>
              <w:t>Edit Referral</w:t>
            </w:r>
          </w:p>
        </w:tc>
      </w:tr>
      <w:tr w:rsidR="007C16F8" w:rsidTr="00DF2134">
        <w:tc>
          <w:tcPr>
            <w:tcW w:w="3744" w:type="dxa"/>
          </w:tcPr>
          <w:p w:rsidR="007C16F8" w:rsidRDefault="007C16F8" w:rsidP="00DF2134">
            <w:pPr>
              <w:ind w:left="360" w:hanging="360"/>
            </w:pPr>
            <w:r>
              <w:t>1. Memilih Referral yang akan diedit, klik edit action</w:t>
            </w:r>
          </w:p>
        </w:tc>
        <w:tc>
          <w:tcPr>
            <w:tcW w:w="3699" w:type="dxa"/>
          </w:tcPr>
          <w:p w:rsidR="007C16F8" w:rsidRDefault="007C16F8" w:rsidP="00DF2134">
            <w:pPr>
              <w:pStyle w:val="ListParagraph"/>
              <w:ind w:left="396"/>
            </w:pPr>
          </w:p>
        </w:tc>
      </w:tr>
      <w:tr w:rsidR="007C16F8" w:rsidTr="00DF2134">
        <w:tc>
          <w:tcPr>
            <w:tcW w:w="3744" w:type="dxa"/>
          </w:tcPr>
          <w:p w:rsidR="007C16F8" w:rsidRDefault="007C16F8" w:rsidP="00DF2134">
            <w:pPr>
              <w:ind w:left="360" w:hanging="360"/>
            </w:pPr>
          </w:p>
        </w:tc>
        <w:tc>
          <w:tcPr>
            <w:tcW w:w="3699" w:type="dxa"/>
          </w:tcPr>
          <w:p w:rsidR="007C16F8" w:rsidRDefault="007C16F8" w:rsidP="00DF2134">
            <w:pPr>
              <w:pStyle w:val="ListParagraph"/>
              <w:ind w:left="306" w:hanging="270"/>
            </w:pPr>
            <w:r>
              <w:t xml:space="preserve">2. Menampilkan data Referral yang dipilih </w:t>
            </w:r>
          </w:p>
        </w:tc>
      </w:tr>
      <w:tr w:rsidR="007C16F8" w:rsidTr="00DF2134">
        <w:tc>
          <w:tcPr>
            <w:tcW w:w="3744" w:type="dxa"/>
          </w:tcPr>
          <w:p w:rsidR="007C16F8" w:rsidRDefault="007C16F8" w:rsidP="007C16F8">
            <w:pPr>
              <w:pStyle w:val="ListParagraph"/>
              <w:numPr>
                <w:ilvl w:val="3"/>
                <w:numId w:val="9"/>
              </w:numPr>
              <w:spacing w:after="0" w:line="240" w:lineRule="auto"/>
              <w:ind w:left="360"/>
            </w:pPr>
            <w:r>
              <w:t>Ubah data referral, klik submit</w:t>
            </w:r>
          </w:p>
        </w:tc>
        <w:tc>
          <w:tcPr>
            <w:tcW w:w="3699" w:type="dxa"/>
          </w:tcPr>
          <w:p w:rsidR="007C16F8" w:rsidRDefault="007C16F8" w:rsidP="00DF2134">
            <w:pPr>
              <w:pStyle w:val="ListParagraph"/>
              <w:ind w:left="36"/>
            </w:pPr>
          </w:p>
        </w:tc>
      </w:tr>
      <w:tr w:rsidR="007C16F8" w:rsidTr="00DF2134">
        <w:tc>
          <w:tcPr>
            <w:tcW w:w="3744" w:type="dxa"/>
          </w:tcPr>
          <w:p w:rsidR="007C16F8" w:rsidRDefault="007C16F8" w:rsidP="00DF2134">
            <w:pPr>
              <w:pStyle w:val="ListParagraph"/>
              <w:ind w:left="360"/>
            </w:pPr>
          </w:p>
        </w:tc>
        <w:tc>
          <w:tcPr>
            <w:tcW w:w="3699" w:type="dxa"/>
          </w:tcPr>
          <w:p w:rsidR="007C16F8" w:rsidRDefault="007C16F8" w:rsidP="007C16F8">
            <w:pPr>
              <w:pStyle w:val="ListParagraph"/>
              <w:numPr>
                <w:ilvl w:val="3"/>
                <w:numId w:val="9"/>
              </w:numPr>
              <w:spacing w:after="0" w:line="240" w:lineRule="auto"/>
              <w:ind w:left="306"/>
            </w:pPr>
            <w:r>
              <w:t>Menyimpan ke database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90"/>
            </w:pPr>
            <w:r>
              <w:t>Delete Referral</w:t>
            </w:r>
          </w:p>
        </w:tc>
      </w:tr>
      <w:tr w:rsidR="007C16F8" w:rsidTr="00DF2134">
        <w:tc>
          <w:tcPr>
            <w:tcW w:w="3744" w:type="dxa"/>
          </w:tcPr>
          <w:p w:rsidR="007C16F8" w:rsidRDefault="007C16F8" w:rsidP="007C16F8">
            <w:pPr>
              <w:pStyle w:val="ListParagraph"/>
              <w:numPr>
                <w:ilvl w:val="0"/>
                <w:numId w:val="26"/>
              </w:numPr>
              <w:spacing w:after="0" w:line="240" w:lineRule="auto"/>
              <w:ind w:left="360"/>
            </w:pPr>
            <w:r>
              <w:t>Memilih Referral yang akan diedit, klik delete action</w:t>
            </w:r>
          </w:p>
        </w:tc>
        <w:tc>
          <w:tcPr>
            <w:tcW w:w="3699" w:type="dxa"/>
          </w:tcPr>
          <w:p w:rsidR="007C16F8" w:rsidRDefault="007C16F8" w:rsidP="00DF2134">
            <w:pPr>
              <w:pStyle w:val="ListParagraph"/>
              <w:ind w:left="306"/>
            </w:pPr>
          </w:p>
        </w:tc>
      </w:tr>
      <w:tr w:rsidR="007C16F8" w:rsidTr="00DF2134">
        <w:tc>
          <w:tcPr>
            <w:tcW w:w="3744" w:type="dxa"/>
          </w:tcPr>
          <w:p w:rsidR="007C16F8" w:rsidRDefault="007C16F8" w:rsidP="00DF2134">
            <w:pPr>
              <w:ind w:left="360" w:hanging="360"/>
            </w:pPr>
          </w:p>
        </w:tc>
        <w:tc>
          <w:tcPr>
            <w:tcW w:w="3699" w:type="dxa"/>
          </w:tcPr>
          <w:p w:rsidR="007C16F8" w:rsidRDefault="007C16F8" w:rsidP="007C16F8">
            <w:pPr>
              <w:pStyle w:val="ListParagraph"/>
              <w:numPr>
                <w:ilvl w:val="0"/>
                <w:numId w:val="26"/>
              </w:numPr>
              <w:spacing w:after="0" w:line="240" w:lineRule="auto"/>
              <w:ind w:left="306"/>
            </w:pPr>
            <w:r>
              <w:t>Delete data dari database</w:t>
            </w:r>
          </w:p>
        </w:tc>
      </w:tr>
    </w:tbl>
    <w:p w:rsidR="007C16F8" w:rsidRDefault="007C16F8" w:rsidP="007C16F8">
      <w:pPr>
        <w:pStyle w:val="ListParagraph"/>
        <w:ind w:left="1800"/>
      </w:pPr>
    </w:p>
    <w:p w:rsidR="007C16F8" w:rsidRDefault="007C16F8" w:rsidP="007C16F8">
      <w:pPr>
        <w:pStyle w:val="ListParagraph"/>
        <w:numPr>
          <w:ilvl w:val="2"/>
          <w:numId w:val="14"/>
        </w:numPr>
        <w:ind w:left="1440"/>
      </w:pPr>
      <w:r w:rsidRPr="00873C1E">
        <w:rPr>
          <w:b/>
        </w:rPr>
        <w:t xml:space="preserve">Functional Requirement </w:t>
      </w:r>
    </w:p>
    <w:p w:rsidR="007C16F8" w:rsidRDefault="007C16F8" w:rsidP="007C16F8">
      <w:pPr>
        <w:pStyle w:val="ListParagraph"/>
        <w:ind w:left="2340" w:hanging="900"/>
      </w:pPr>
      <w:r>
        <w:t xml:space="preserve">REQ </w:t>
      </w:r>
      <w:proofErr w:type="gramStart"/>
      <w:r>
        <w:t>1 :</w:t>
      </w:r>
      <w:proofErr w:type="gramEnd"/>
      <w:r>
        <w:t xml:space="preserve"> Jika data masukan tidak sesuai maka sistem akan menampilkan pesan kesalahan.</w:t>
      </w:r>
    </w:p>
    <w:p w:rsidR="007C16F8" w:rsidRDefault="007C16F8" w:rsidP="007C16F8">
      <w:pPr>
        <w:pStyle w:val="SubSubBab"/>
        <w:numPr>
          <w:ilvl w:val="1"/>
          <w:numId w:val="14"/>
        </w:numPr>
        <w:ind w:left="720"/>
      </w:pPr>
      <w:r>
        <w:t>Kelola Data Reseller</w:t>
      </w:r>
    </w:p>
    <w:p w:rsidR="007C16F8" w:rsidRDefault="007C16F8" w:rsidP="007C16F8">
      <w:pPr>
        <w:pStyle w:val="ListParagraph"/>
        <w:numPr>
          <w:ilvl w:val="2"/>
          <w:numId w:val="14"/>
        </w:numPr>
        <w:ind w:left="1440"/>
        <w:rPr>
          <w:b/>
        </w:rPr>
      </w:pPr>
      <w:r w:rsidRPr="00873C1E">
        <w:rPr>
          <w:b/>
        </w:rPr>
        <w:t xml:space="preserve">Description and Priority </w:t>
      </w:r>
    </w:p>
    <w:p w:rsidR="007C16F8" w:rsidRPr="00873C1E" w:rsidRDefault="007C16F8" w:rsidP="007C16F8">
      <w:pPr>
        <w:pStyle w:val="ListParagraph"/>
        <w:ind w:left="1440"/>
      </w:pPr>
      <w:r>
        <w:lastRenderedPageBreak/>
        <w:t xml:space="preserve">Mengelola data reseller merupakan proses generalisasi yang memiliki </w:t>
      </w:r>
      <w:proofErr w:type="gramStart"/>
      <w:r>
        <w:t>lima</w:t>
      </w:r>
      <w:proofErr w:type="gramEnd"/>
      <w:r>
        <w:t xml:space="preserve"> proses pengelolaan data reseller yaitu, create reseller, edit reseller, delete reseller, search reseller dan activate reseller.</w:t>
      </w:r>
    </w:p>
    <w:p w:rsidR="007C16F8" w:rsidRDefault="007C16F8" w:rsidP="007C16F8">
      <w:pPr>
        <w:pStyle w:val="ListParagraph"/>
        <w:numPr>
          <w:ilvl w:val="2"/>
          <w:numId w:val="14"/>
        </w:numPr>
        <w:ind w:left="1440"/>
        <w:rPr>
          <w:b/>
        </w:rPr>
      </w:pPr>
      <w:r w:rsidRPr="00873C1E">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7443" w:type="dxa"/>
            <w:gridSpan w:val="2"/>
            <w:shd w:val="clear" w:color="auto" w:fill="BFBFBF" w:themeFill="background1" w:themeFillShade="BF"/>
          </w:tcPr>
          <w:p w:rsidR="007C16F8" w:rsidRDefault="007C16F8" w:rsidP="00DF2134">
            <w:pPr>
              <w:pStyle w:val="ListParagraph"/>
              <w:ind w:left="0"/>
            </w:pPr>
            <w:r>
              <w:t>Create Reseller</w:t>
            </w:r>
          </w:p>
        </w:tc>
      </w:tr>
      <w:tr w:rsidR="007C16F8" w:rsidTr="00DF2134">
        <w:tc>
          <w:tcPr>
            <w:tcW w:w="3744" w:type="dxa"/>
          </w:tcPr>
          <w:p w:rsidR="007C16F8" w:rsidRDefault="007C16F8" w:rsidP="007C16F8">
            <w:pPr>
              <w:pStyle w:val="ListParagraph"/>
              <w:numPr>
                <w:ilvl w:val="0"/>
                <w:numId w:val="25"/>
              </w:numPr>
              <w:spacing w:after="0" w:line="240" w:lineRule="auto"/>
              <w:ind w:left="450"/>
            </w:pPr>
            <w:r>
              <w:t>Memasukan data Reseller sesuai dengan form yang tersedia lalu klik submit</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tc>
        <w:tc>
          <w:tcPr>
            <w:tcW w:w="3699" w:type="dxa"/>
          </w:tcPr>
          <w:p w:rsidR="007C16F8" w:rsidRDefault="007C16F8" w:rsidP="007C16F8">
            <w:pPr>
              <w:pStyle w:val="ListParagraph"/>
              <w:numPr>
                <w:ilvl w:val="0"/>
                <w:numId w:val="25"/>
              </w:numPr>
              <w:spacing w:after="0" w:line="240" w:lineRule="auto"/>
              <w:ind w:left="396"/>
            </w:pPr>
            <w:r>
              <w:t>Memeriksa valid tidaknya data masukan.</w:t>
            </w:r>
          </w:p>
        </w:tc>
      </w:tr>
      <w:tr w:rsidR="007C16F8" w:rsidTr="00DF2134">
        <w:tc>
          <w:tcPr>
            <w:tcW w:w="3744" w:type="dxa"/>
          </w:tcPr>
          <w:p w:rsidR="007C16F8" w:rsidRDefault="007C16F8" w:rsidP="00DF2134">
            <w:pPr>
              <w:pStyle w:val="ListParagraph"/>
            </w:pPr>
          </w:p>
        </w:tc>
        <w:tc>
          <w:tcPr>
            <w:tcW w:w="3699" w:type="dxa"/>
          </w:tcPr>
          <w:p w:rsidR="007C16F8" w:rsidRDefault="007C16F8" w:rsidP="007C16F8">
            <w:pPr>
              <w:pStyle w:val="ListParagraph"/>
              <w:numPr>
                <w:ilvl w:val="0"/>
                <w:numId w:val="25"/>
              </w:numPr>
              <w:spacing w:after="0" w:line="240" w:lineRule="auto"/>
              <w:ind w:left="396"/>
            </w:pPr>
            <w:r>
              <w:t>Jika valid maka data disimpan ke database, jika tidak valid maka muncul pesan kesalahan.</w:t>
            </w:r>
          </w:p>
        </w:tc>
      </w:tr>
      <w:tr w:rsidR="007C16F8" w:rsidTr="00DF2134">
        <w:tc>
          <w:tcPr>
            <w:tcW w:w="7443" w:type="dxa"/>
            <w:gridSpan w:val="2"/>
            <w:shd w:val="clear" w:color="auto" w:fill="BFBFBF" w:themeFill="background1" w:themeFillShade="BF"/>
          </w:tcPr>
          <w:p w:rsidR="007C16F8" w:rsidRDefault="007C16F8" w:rsidP="00DF2134">
            <w:pPr>
              <w:pStyle w:val="ListParagraph"/>
              <w:ind w:left="0" w:firstLine="90"/>
            </w:pPr>
            <w:r>
              <w:t>Search Reseller</w:t>
            </w:r>
          </w:p>
        </w:tc>
      </w:tr>
      <w:tr w:rsidR="007C16F8" w:rsidTr="00DF2134">
        <w:tc>
          <w:tcPr>
            <w:tcW w:w="3744" w:type="dxa"/>
          </w:tcPr>
          <w:p w:rsidR="007C16F8" w:rsidRDefault="007C16F8" w:rsidP="007C16F8">
            <w:pPr>
              <w:pStyle w:val="ListParagraph"/>
              <w:numPr>
                <w:ilvl w:val="3"/>
                <w:numId w:val="9"/>
              </w:numPr>
              <w:spacing w:after="0" w:line="240" w:lineRule="auto"/>
              <w:ind w:left="540"/>
            </w:pPr>
            <w:r>
              <w:t>Memilih menu search Reseller</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pPr>
              <w:pStyle w:val="ListParagraph"/>
              <w:ind w:left="540"/>
            </w:pPr>
          </w:p>
        </w:tc>
        <w:tc>
          <w:tcPr>
            <w:tcW w:w="3699" w:type="dxa"/>
          </w:tcPr>
          <w:p w:rsidR="007C16F8" w:rsidRDefault="007C16F8" w:rsidP="007C16F8">
            <w:pPr>
              <w:pStyle w:val="ListParagraph"/>
              <w:numPr>
                <w:ilvl w:val="3"/>
                <w:numId w:val="9"/>
              </w:numPr>
              <w:spacing w:after="0" w:line="240" w:lineRule="auto"/>
              <w:ind w:left="396"/>
            </w:pPr>
            <w:r>
              <w:t>Menampilkan data Reseller dengan action edit dan delete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90"/>
            </w:pPr>
            <w:r>
              <w:t>Edit Reseller</w:t>
            </w:r>
          </w:p>
        </w:tc>
      </w:tr>
      <w:tr w:rsidR="007C16F8" w:rsidTr="00DF2134">
        <w:tc>
          <w:tcPr>
            <w:tcW w:w="3744" w:type="dxa"/>
          </w:tcPr>
          <w:p w:rsidR="007C16F8" w:rsidRDefault="007C16F8" w:rsidP="00DF2134">
            <w:pPr>
              <w:ind w:left="360" w:hanging="360"/>
            </w:pPr>
            <w:r>
              <w:t>1. Memilih Reseller yang akan diedit, klik edit action</w:t>
            </w:r>
          </w:p>
        </w:tc>
        <w:tc>
          <w:tcPr>
            <w:tcW w:w="3699" w:type="dxa"/>
          </w:tcPr>
          <w:p w:rsidR="007C16F8" w:rsidRDefault="007C16F8" w:rsidP="00DF2134">
            <w:pPr>
              <w:pStyle w:val="ListParagraph"/>
              <w:ind w:left="396"/>
            </w:pPr>
          </w:p>
        </w:tc>
      </w:tr>
      <w:tr w:rsidR="007C16F8" w:rsidTr="00DF2134">
        <w:tc>
          <w:tcPr>
            <w:tcW w:w="3744" w:type="dxa"/>
          </w:tcPr>
          <w:p w:rsidR="007C16F8" w:rsidRDefault="007C16F8" w:rsidP="00DF2134">
            <w:pPr>
              <w:ind w:left="360" w:hanging="360"/>
            </w:pPr>
          </w:p>
        </w:tc>
        <w:tc>
          <w:tcPr>
            <w:tcW w:w="3699" w:type="dxa"/>
          </w:tcPr>
          <w:p w:rsidR="007C16F8" w:rsidRDefault="007C16F8" w:rsidP="00DF2134">
            <w:pPr>
              <w:pStyle w:val="ListParagraph"/>
              <w:ind w:left="306" w:hanging="270"/>
            </w:pPr>
            <w:r>
              <w:t xml:space="preserve">2. Menampilkan data Reseller yang dipilih </w:t>
            </w:r>
          </w:p>
        </w:tc>
      </w:tr>
      <w:tr w:rsidR="007C16F8" w:rsidTr="00DF2134">
        <w:tc>
          <w:tcPr>
            <w:tcW w:w="3744" w:type="dxa"/>
          </w:tcPr>
          <w:p w:rsidR="007C16F8" w:rsidRDefault="007C16F8" w:rsidP="007C16F8">
            <w:pPr>
              <w:pStyle w:val="ListParagraph"/>
              <w:numPr>
                <w:ilvl w:val="3"/>
                <w:numId w:val="9"/>
              </w:numPr>
              <w:spacing w:after="0" w:line="240" w:lineRule="auto"/>
              <w:ind w:left="360"/>
            </w:pPr>
            <w:r>
              <w:t>Ubah data Reseller, klik submit</w:t>
            </w:r>
          </w:p>
        </w:tc>
        <w:tc>
          <w:tcPr>
            <w:tcW w:w="3699" w:type="dxa"/>
          </w:tcPr>
          <w:p w:rsidR="007C16F8" w:rsidRDefault="007C16F8" w:rsidP="00DF2134">
            <w:pPr>
              <w:pStyle w:val="ListParagraph"/>
              <w:ind w:left="36"/>
            </w:pPr>
          </w:p>
        </w:tc>
      </w:tr>
      <w:tr w:rsidR="007C16F8" w:rsidTr="00DF2134">
        <w:tc>
          <w:tcPr>
            <w:tcW w:w="3744" w:type="dxa"/>
          </w:tcPr>
          <w:p w:rsidR="007C16F8" w:rsidRDefault="007C16F8" w:rsidP="00DF2134">
            <w:pPr>
              <w:pStyle w:val="ListParagraph"/>
              <w:ind w:left="360"/>
            </w:pPr>
          </w:p>
        </w:tc>
        <w:tc>
          <w:tcPr>
            <w:tcW w:w="3699" w:type="dxa"/>
          </w:tcPr>
          <w:p w:rsidR="007C16F8" w:rsidRDefault="007C16F8" w:rsidP="007C16F8">
            <w:pPr>
              <w:pStyle w:val="ListParagraph"/>
              <w:numPr>
                <w:ilvl w:val="3"/>
                <w:numId w:val="9"/>
              </w:numPr>
              <w:spacing w:after="0" w:line="240" w:lineRule="auto"/>
              <w:ind w:left="306"/>
            </w:pPr>
            <w:r>
              <w:t>Menyimpan ke database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90"/>
            </w:pPr>
            <w:r>
              <w:t>Delete Reseller</w:t>
            </w:r>
          </w:p>
        </w:tc>
      </w:tr>
      <w:tr w:rsidR="007C16F8" w:rsidTr="00DF2134">
        <w:tc>
          <w:tcPr>
            <w:tcW w:w="3744" w:type="dxa"/>
          </w:tcPr>
          <w:p w:rsidR="007C16F8" w:rsidRDefault="007C16F8" w:rsidP="007C16F8">
            <w:pPr>
              <w:pStyle w:val="ListParagraph"/>
              <w:numPr>
                <w:ilvl w:val="0"/>
                <w:numId w:val="26"/>
              </w:numPr>
              <w:spacing w:after="0" w:line="240" w:lineRule="auto"/>
              <w:ind w:left="360"/>
            </w:pPr>
            <w:r>
              <w:t>Memilih Reseller yang akan diedit, klik delete action</w:t>
            </w:r>
          </w:p>
        </w:tc>
        <w:tc>
          <w:tcPr>
            <w:tcW w:w="3699" w:type="dxa"/>
          </w:tcPr>
          <w:p w:rsidR="007C16F8" w:rsidRDefault="007C16F8" w:rsidP="00DF2134">
            <w:pPr>
              <w:pStyle w:val="ListParagraph"/>
              <w:ind w:left="306"/>
            </w:pPr>
          </w:p>
        </w:tc>
      </w:tr>
      <w:tr w:rsidR="007C16F8" w:rsidTr="00DF2134">
        <w:tc>
          <w:tcPr>
            <w:tcW w:w="3744" w:type="dxa"/>
          </w:tcPr>
          <w:p w:rsidR="007C16F8" w:rsidRDefault="007C16F8" w:rsidP="00DF2134">
            <w:pPr>
              <w:ind w:left="360" w:hanging="360"/>
            </w:pPr>
          </w:p>
        </w:tc>
        <w:tc>
          <w:tcPr>
            <w:tcW w:w="3699" w:type="dxa"/>
          </w:tcPr>
          <w:p w:rsidR="007C16F8" w:rsidRDefault="007C16F8" w:rsidP="007C16F8">
            <w:pPr>
              <w:pStyle w:val="ListParagraph"/>
              <w:numPr>
                <w:ilvl w:val="0"/>
                <w:numId w:val="26"/>
              </w:numPr>
              <w:spacing w:after="0" w:line="240" w:lineRule="auto"/>
              <w:ind w:left="306"/>
            </w:pPr>
            <w:r>
              <w:t>Delete data dari database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306"/>
            </w:pPr>
            <w:r>
              <w:t>Activate Reseller</w:t>
            </w:r>
          </w:p>
        </w:tc>
      </w:tr>
      <w:tr w:rsidR="007C16F8" w:rsidTr="00DF2134">
        <w:tc>
          <w:tcPr>
            <w:tcW w:w="3744" w:type="dxa"/>
          </w:tcPr>
          <w:p w:rsidR="007C16F8" w:rsidRDefault="007C16F8" w:rsidP="007C16F8">
            <w:pPr>
              <w:pStyle w:val="ListParagraph"/>
              <w:numPr>
                <w:ilvl w:val="3"/>
                <w:numId w:val="26"/>
              </w:numPr>
              <w:spacing w:after="0" w:line="240" w:lineRule="auto"/>
              <w:ind w:left="342"/>
            </w:pPr>
            <w:r>
              <w:t xml:space="preserve">Memilih reseller yang </w:t>
            </w:r>
            <w:proofErr w:type="gramStart"/>
            <w:r>
              <w:t>akan</w:t>
            </w:r>
            <w:proofErr w:type="gramEnd"/>
            <w:r>
              <w:t xml:space="preserve"> diaktifkan akunnya, klik Approve action.</w:t>
            </w:r>
          </w:p>
        </w:tc>
        <w:tc>
          <w:tcPr>
            <w:tcW w:w="3699" w:type="dxa"/>
          </w:tcPr>
          <w:p w:rsidR="007C16F8" w:rsidRDefault="007C16F8" w:rsidP="00DF2134">
            <w:pPr>
              <w:pStyle w:val="ListParagraph"/>
              <w:ind w:left="306"/>
            </w:pPr>
          </w:p>
        </w:tc>
      </w:tr>
      <w:tr w:rsidR="007C16F8" w:rsidTr="00DF2134">
        <w:tc>
          <w:tcPr>
            <w:tcW w:w="3744" w:type="dxa"/>
          </w:tcPr>
          <w:p w:rsidR="007C16F8" w:rsidRDefault="007C16F8" w:rsidP="00DF2134">
            <w:pPr>
              <w:pStyle w:val="ListParagraph"/>
              <w:ind w:left="342"/>
            </w:pPr>
          </w:p>
        </w:tc>
        <w:tc>
          <w:tcPr>
            <w:tcW w:w="3699" w:type="dxa"/>
          </w:tcPr>
          <w:p w:rsidR="007C16F8" w:rsidRDefault="007C16F8" w:rsidP="007C16F8">
            <w:pPr>
              <w:pStyle w:val="ListParagraph"/>
              <w:numPr>
                <w:ilvl w:val="3"/>
                <w:numId w:val="26"/>
              </w:numPr>
              <w:spacing w:after="0" w:line="240" w:lineRule="auto"/>
              <w:ind w:left="378"/>
            </w:pPr>
            <w:r>
              <w:t>Merubah status reseller menjadi aktif.</w:t>
            </w:r>
          </w:p>
        </w:tc>
      </w:tr>
    </w:tbl>
    <w:p w:rsidR="007C16F8" w:rsidRPr="00873C1E" w:rsidRDefault="007C16F8" w:rsidP="007C16F8">
      <w:pPr>
        <w:pStyle w:val="ListParagraph"/>
        <w:ind w:left="1440"/>
        <w:rPr>
          <w:b/>
        </w:rPr>
      </w:pPr>
    </w:p>
    <w:p w:rsidR="007C16F8" w:rsidRPr="000542AE" w:rsidRDefault="007C16F8" w:rsidP="007C16F8">
      <w:pPr>
        <w:pStyle w:val="ListParagraph"/>
        <w:numPr>
          <w:ilvl w:val="2"/>
          <w:numId w:val="14"/>
        </w:numPr>
        <w:ind w:left="1440"/>
      </w:pPr>
      <w:r w:rsidRPr="00873C1E">
        <w:rPr>
          <w:b/>
        </w:rPr>
        <w:t xml:space="preserve">Functional Requirement </w:t>
      </w:r>
    </w:p>
    <w:p w:rsidR="007C16F8" w:rsidRDefault="007C16F8" w:rsidP="007C16F8">
      <w:pPr>
        <w:pStyle w:val="ListParagraph"/>
        <w:ind w:left="1440"/>
      </w:pPr>
      <w:r>
        <w:lastRenderedPageBreak/>
        <w:t xml:space="preserve">REQ </w:t>
      </w:r>
      <w:proofErr w:type="gramStart"/>
      <w:r>
        <w:t>1 :</w:t>
      </w:r>
      <w:proofErr w:type="gramEnd"/>
      <w:r>
        <w:t xml:space="preserve"> Jika data masukan tidak sesuai maka sistem akan menampilkan pesan kesalahan.</w:t>
      </w:r>
    </w:p>
    <w:p w:rsidR="007C16F8" w:rsidRDefault="007C16F8" w:rsidP="007C16F8">
      <w:pPr>
        <w:pStyle w:val="SubSubBab"/>
        <w:numPr>
          <w:ilvl w:val="1"/>
          <w:numId w:val="14"/>
        </w:numPr>
        <w:ind w:left="720"/>
      </w:pPr>
      <w:r>
        <w:t>Report Referral</w:t>
      </w:r>
    </w:p>
    <w:p w:rsidR="007C16F8" w:rsidRPr="00980CED" w:rsidRDefault="007C16F8" w:rsidP="007C16F8">
      <w:pPr>
        <w:pStyle w:val="ListParagraph"/>
        <w:numPr>
          <w:ilvl w:val="2"/>
          <w:numId w:val="14"/>
        </w:numPr>
        <w:ind w:left="1440"/>
        <w:rPr>
          <w:b/>
        </w:rPr>
      </w:pPr>
      <w:r w:rsidRPr="00980CED">
        <w:rPr>
          <w:b/>
        </w:rPr>
        <w:t>Description and Priority</w:t>
      </w:r>
    </w:p>
    <w:p w:rsidR="007C16F8" w:rsidRDefault="007C16F8" w:rsidP="007C16F8">
      <w:pPr>
        <w:pStyle w:val="ListParagraph"/>
        <w:ind w:left="1440"/>
      </w:pPr>
      <w:proofErr w:type="gramStart"/>
      <w:r>
        <w:t>Report referral ini menampilkan data penjualan dari reseller yang berada dibawah referral.</w:t>
      </w:r>
      <w:proofErr w:type="gramEnd"/>
      <w:r>
        <w:t xml:space="preserve"> </w:t>
      </w:r>
    </w:p>
    <w:p w:rsidR="007C16F8" w:rsidRDefault="007C16F8" w:rsidP="007C16F8">
      <w:pPr>
        <w:pStyle w:val="ListParagraph"/>
        <w:ind w:left="1800"/>
      </w:pPr>
    </w:p>
    <w:p w:rsidR="007C16F8" w:rsidRPr="00980CED" w:rsidRDefault="007C16F8" w:rsidP="007C16F8">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Default="007C16F8" w:rsidP="007C16F8">
            <w:pPr>
              <w:pStyle w:val="ListParagraph"/>
              <w:numPr>
                <w:ilvl w:val="0"/>
                <w:numId w:val="27"/>
              </w:numPr>
              <w:spacing w:after="0" w:line="240" w:lineRule="auto"/>
              <w:ind w:left="342"/>
            </w:pPr>
            <w:r>
              <w:t>Memilih menu report referral</w:t>
            </w:r>
          </w:p>
        </w:tc>
        <w:tc>
          <w:tcPr>
            <w:tcW w:w="3699" w:type="dxa"/>
          </w:tcPr>
          <w:p w:rsidR="007C16F8" w:rsidRDefault="007C16F8" w:rsidP="00DF2134">
            <w:pPr>
              <w:pStyle w:val="ListParagraph"/>
              <w:ind w:left="0"/>
            </w:pPr>
          </w:p>
        </w:tc>
      </w:tr>
      <w:tr w:rsidR="007C16F8" w:rsidTr="00DF2134">
        <w:tc>
          <w:tcPr>
            <w:tcW w:w="3744" w:type="dxa"/>
          </w:tcPr>
          <w:p w:rsidR="007C16F8" w:rsidRDefault="007C16F8" w:rsidP="00DF2134">
            <w:pPr>
              <w:pStyle w:val="ListParagraph"/>
              <w:ind w:left="0"/>
            </w:pPr>
          </w:p>
        </w:tc>
        <w:tc>
          <w:tcPr>
            <w:tcW w:w="3699" w:type="dxa"/>
          </w:tcPr>
          <w:p w:rsidR="007C16F8" w:rsidRDefault="007C16F8" w:rsidP="007C16F8">
            <w:pPr>
              <w:pStyle w:val="ListParagraph"/>
              <w:numPr>
                <w:ilvl w:val="0"/>
                <w:numId w:val="27"/>
              </w:numPr>
              <w:spacing w:after="0" w:line="240" w:lineRule="auto"/>
              <w:ind w:left="378" w:hanging="378"/>
            </w:pPr>
            <w:r>
              <w:t>Menampilkan halaman report referral</w:t>
            </w:r>
          </w:p>
        </w:tc>
      </w:tr>
      <w:tr w:rsidR="007C16F8" w:rsidTr="00DF2134">
        <w:tc>
          <w:tcPr>
            <w:tcW w:w="3744" w:type="dxa"/>
          </w:tcPr>
          <w:p w:rsidR="007C16F8" w:rsidRDefault="007C16F8" w:rsidP="007C16F8">
            <w:pPr>
              <w:pStyle w:val="ListParagraph"/>
              <w:numPr>
                <w:ilvl w:val="0"/>
                <w:numId w:val="27"/>
              </w:numPr>
              <w:spacing w:after="0" w:line="240" w:lineRule="auto"/>
              <w:ind w:left="342" w:hanging="342"/>
            </w:pPr>
            <w:r>
              <w:t>Memilih tanggal dan nama reseller, klik submit</w:t>
            </w:r>
          </w:p>
        </w:tc>
        <w:tc>
          <w:tcPr>
            <w:tcW w:w="3699" w:type="dxa"/>
          </w:tcPr>
          <w:p w:rsidR="007C16F8" w:rsidRDefault="007C16F8" w:rsidP="00DF2134">
            <w:pPr>
              <w:pStyle w:val="ListParagraph"/>
              <w:ind w:left="378"/>
            </w:pPr>
          </w:p>
        </w:tc>
      </w:tr>
      <w:tr w:rsidR="007C16F8" w:rsidTr="00DF2134">
        <w:tc>
          <w:tcPr>
            <w:tcW w:w="3744" w:type="dxa"/>
          </w:tcPr>
          <w:p w:rsidR="007C16F8" w:rsidRDefault="007C16F8" w:rsidP="00DF2134">
            <w:pPr>
              <w:pStyle w:val="ListParagraph"/>
              <w:ind w:left="342"/>
            </w:pPr>
          </w:p>
        </w:tc>
        <w:tc>
          <w:tcPr>
            <w:tcW w:w="3699" w:type="dxa"/>
          </w:tcPr>
          <w:p w:rsidR="007C16F8" w:rsidRDefault="007C16F8" w:rsidP="007C16F8">
            <w:pPr>
              <w:pStyle w:val="ListParagraph"/>
              <w:numPr>
                <w:ilvl w:val="0"/>
                <w:numId w:val="27"/>
              </w:numPr>
              <w:spacing w:after="0" w:line="240" w:lineRule="auto"/>
              <w:ind w:left="378"/>
            </w:pPr>
            <w:r>
              <w:t>Menampilkan report penjualan per tanggal dan reseller</w:t>
            </w:r>
          </w:p>
        </w:tc>
      </w:tr>
    </w:tbl>
    <w:p w:rsidR="007C16F8" w:rsidRDefault="007C16F8" w:rsidP="007C16F8">
      <w:pPr>
        <w:pStyle w:val="ListParagraph"/>
        <w:ind w:left="1800"/>
      </w:pPr>
    </w:p>
    <w:p w:rsidR="007C16F8" w:rsidRPr="000542AE" w:rsidRDefault="007C16F8" w:rsidP="007C16F8">
      <w:pPr>
        <w:pStyle w:val="ListParagraph"/>
        <w:numPr>
          <w:ilvl w:val="2"/>
          <w:numId w:val="14"/>
        </w:numPr>
        <w:ind w:left="1350"/>
      </w:pPr>
      <w:r w:rsidRPr="00980CED">
        <w:rPr>
          <w:b/>
        </w:rPr>
        <w:t>Functional Requirement</w:t>
      </w:r>
    </w:p>
    <w:p w:rsidR="007C16F8" w:rsidRDefault="007C16F8" w:rsidP="007C16F8">
      <w:pPr>
        <w:pStyle w:val="ListParagraph"/>
        <w:ind w:left="1350"/>
      </w:pPr>
      <w:r>
        <w:t xml:space="preserve">REQ </w:t>
      </w:r>
      <w:proofErr w:type="gramStart"/>
      <w:r>
        <w:t>1 :</w:t>
      </w:r>
      <w:proofErr w:type="gramEnd"/>
      <w:r>
        <w:t xml:space="preserve"> Sistem hanya akan menampilkan data penjualan reseller yang dimiliki referral.</w:t>
      </w:r>
    </w:p>
    <w:p w:rsidR="007C16F8" w:rsidRDefault="007C16F8" w:rsidP="007C16F8">
      <w:pPr>
        <w:pStyle w:val="SubSubBab"/>
        <w:numPr>
          <w:ilvl w:val="1"/>
          <w:numId w:val="14"/>
        </w:numPr>
        <w:ind w:left="720"/>
      </w:pPr>
      <w:r>
        <w:t>Report Reseller</w:t>
      </w:r>
    </w:p>
    <w:p w:rsidR="007C16F8" w:rsidRPr="00980CED" w:rsidRDefault="007C16F8" w:rsidP="007C16F8">
      <w:pPr>
        <w:pStyle w:val="ListParagraph"/>
        <w:numPr>
          <w:ilvl w:val="2"/>
          <w:numId w:val="14"/>
        </w:numPr>
        <w:ind w:left="1440"/>
        <w:rPr>
          <w:b/>
        </w:rPr>
      </w:pPr>
      <w:r w:rsidRPr="00980CED">
        <w:rPr>
          <w:b/>
        </w:rPr>
        <w:t>Description and Priority</w:t>
      </w:r>
    </w:p>
    <w:p w:rsidR="007C16F8" w:rsidRDefault="007C16F8" w:rsidP="007C16F8">
      <w:pPr>
        <w:pStyle w:val="ListParagraph"/>
        <w:ind w:left="1440"/>
      </w:pPr>
      <w:proofErr w:type="gramStart"/>
      <w:r>
        <w:t>Report reseller ini menampilkan data penjualan reseller.</w:t>
      </w:r>
      <w:proofErr w:type="gramEnd"/>
    </w:p>
    <w:p w:rsidR="007C16F8" w:rsidRDefault="007C16F8" w:rsidP="007C16F8">
      <w:pPr>
        <w:pStyle w:val="ListParagraph"/>
        <w:ind w:left="1800"/>
      </w:pPr>
    </w:p>
    <w:p w:rsidR="007C16F8" w:rsidRPr="00980CED" w:rsidRDefault="007C16F8" w:rsidP="007C16F8">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Default="007C16F8" w:rsidP="007C16F8">
            <w:pPr>
              <w:pStyle w:val="ListParagraph"/>
              <w:numPr>
                <w:ilvl w:val="3"/>
                <w:numId w:val="27"/>
              </w:numPr>
              <w:spacing w:after="0" w:line="240" w:lineRule="auto"/>
              <w:ind w:left="342"/>
            </w:pPr>
            <w:r>
              <w:t>Memilih menu report reseller</w:t>
            </w:r>
          </w:p>
        </w:tc>
        <w:tc>
          <w:tcPr>
            <w:tcW w:w="3699" w:type="dxa"/>
          </w:tcPr>
          <w:p w:rsidR="007C16F8" w:rsidRDefault="007C16F8" w:rsidP="00DF2134">
            <w:pPr>
              <w:pStyle w:val="ListParagraph"/>
              <w:ind w:left="0"/>
            </w:pPr>
          </w:p>
        </w:tc>
      </w:tr>
      <w:tr w:rsidR="007C16F8" w:rsidTr="00DF2134">
        <w:tc>
          <w:tcPr>
            <w:tcW w:w="3744" w:type="dxa"/>
          </w:tcPr>
          <w:p w:rsidR="007C16F8" w:rsidRDefault="007C16F8" w:rsidP="00DF2134">
            <w:pPr>
              <w:pStyle w:val="ListParagraph"/>
              <w:ind w:left="0"/>
            </w:pPr>
          </w:p>
        </w:tc>
        <w:tc>
          <w:tcPr>
            <w:tcW w:w="3699" w:type="dxa"/>
          </w:tcPr>
          <w:p w:rsidR="007C16F8" w:rsidRDefault="007C16F8" w:rsidP="007C16F8">
            <w:pPr>
              <w:pStyle w:val="ListParagraph"/>
              <w:numPr>
                <w:ilvl w:val="3"/>
                <w:numId w:val="27"/>
              </w:numPr>
              <w:spacing w:after="0" w:line="240" w:lineRule="auto"/>
              <w:ind w:left="389"/>
            </w:pPr>
            <w:r>
              <w:t>Menampilkan halaman report reseller</w:t>
            </w:r>
          </w:p>
        </w:tc>
      </w:tr>
      <w:tr w:rsidR="007C16F8" w:rsidTr="00DF2134">
        <w:tc>
          <w:tcPr>
            <w:tcW w:w="3744" w:type="dxa"/>
          </w:tcPr>
          <w:p w:rsidR="007C16F8" w:rsidRDefault="007C16F8" w:rsidP="007C16F8">
            <w:pPr>
              <w:pStyle w:val="ListParagraph"/>
              <w:numPr>
                <w:ilvl w:val="3"/>
                <w:numId w:val="27"/>
              </w:numPr>
              <w:spacing w:after="0" w:line="240" w:lineRule="auto"/>
              <w:ind w:left="342"/>
            </w:pPr>
            <w:r>
              <w:t>Memilih tanggal dan nomor handphone, klik submit</w:t>
            </w:r>
          </w:p>
        </w:tc>
        <w:tc>
          <w:tcPr>
            <w:tcW w:w="3699" w:type="dxa"/>
          </w:tcPr>
          <w:p w:rsidR="007C16F8" w:rsidRDefault="007C16F8" w:rsidP="00DF2134">
            <w:pPr>
              <w:pStyle w:val="ListParagraph"/>
              <w:ind w:left="378"/>
            </w:pPr>
          </w:p>
        </w:tc>
      </w:tr>
      <w:tr w:rsidR="007C16F8" w:rsidTr="00DF2134">
        <w:tc>
          <w:tcPr>
            <w:tcW w:w="3744" w:type="dxa"/>
          </w:tcPr>
          <w:p w:rsidR="007C16F8" w:rsidRDefault="007C16F8" w:rsidP="00DF2134">
            <w:pPr>
              <w:pStyle w:val="ListParagraph"/>
              <w:ind w:left="342"/>
            </w:pPr>
          </w:p>
        </w:tc>
        <w:tc>
          <w:tcPr>
            <w:tcW w:w="3699" w:type="dxa"/>
          </w:tcPr>
          <w:p w:rsidR="007C16F8" w:rsidRDefault="007C16F8" w:rsidP="007C16F8">
            <w:pPr>
              <w:pStyle w:val="ListParagraph"/>
              <w:numPr>
                <w:ilvl w:val="3"/>
                <w:numId w:val="27"/>
              </w:numPr>
              <w:spacing w:after="0" w:line="240" w:lineRule="auto"/>
              <w:ind w:left="402"/>
            </w:pPr>
            <w:r>
              <w:t>Menampilkan report penjualan reseller</w:t>
            </w:r>
          </w:p>
        </w:tc>
      </w:tr>
    </w:tbl>
    <w:p w:rsidR="007C16F8" w:rsidRDefault="007C16F8" w:rsidP="007C16F8">
      <w:pPr>
        <w:pStyle w:val="ListParagraph"/>
        <w:ind w:left="1800"/>
      </w:pPr>
    </w:p>
    <w:p w:rsidR="007C16F8" w:rsidRDefault="007C16F8" w:rsidP="007C16F8">
      <w:pPr>
        <w:pStyle w:val="ListParagraph"/>
        <w:ind w:left="1350"/>
        <w:rPr>
          <w:b/>
        </w:rPr>
      </w:pPr>
    </w:p>
    <w:p w:rsidR="007C16F8" w:rsidRPr="00980CED" w:rsidRDefault="007C16F8" w:rsidP="007C16F8">
      <w:pPr>
        <w:pStyle w:val="ListParagraph"/>
        <w:numPr>
          <w:ilvl w:val="2"/>
          <w:numId w:val="14"/>
        </w:numPr>
        <w:ind w:left="1350"/>
        <w:rPr>
          <w:b/>
        </w:rPr>
      </w:pPr>
      <w:r w:rsidRPr="00980CED">
        <w:rPr>
          <w:b/>
        </w:rPr>
        <w:t>Functional Requirement</w:t>
      </w:r>
    </w:p>
    <w:p w:rsidR="007C16F8" w:rsidRDefault="007C16F8" w:rsidP="007C16F8">
      <w:pPr>
        <w:pStyle w:val="ListParagraph"/>
        <w:ind w:left="2250" w:hanging="900"/>
      </w:pPr>
      <w:r>
        <w:t xml:space="preserve">REQ </w:t>
      </w:r>
      <w:proofErr w:type="gramStart"/>
      <w:r>
        <w:t>1 :</w:t>
      </w:r>
      <w:proofErr w:type="gramEnd"/>
      <w:r>
        <w:t xml:space="preserve"> Harus memilih range tanggal dan menuliskan no handphone pelanggan terlebih dahulu</w:t>
      </w:r>
    </w:p>
    <w:p w:rsidR="007C16F8" w:rsidRDefault="007C16F8" w:rsidP="007C16F8">
      <w:pPr>
        <w:pStyle w:val="ListParagraph"/>
        <w:ind w:left="2160" w:hanging="810"/>
      </w:pPr>
      <w:r>
        <w:t xml:space="preserve">REQ </w:t>
      </w:r>
      <w:proofErr w:type="gramStart"/>
      <w:r>
        <w:t>2 :</w:t>
      </w:r>
      <w:proofErr w:type="gramEnd"/>
      <w:r>
        <w:t xml:space="preserve"> Sistem hanya akan menampilkan data penjualan reseller sesuai tanggal yang dipilih.</w:t>
      </w:r>
    </w:p>
    <w:p w:rsidR="007C16F8" w:rsidRDefault="007C16F8" w:rsidP="007C16F8">
      <w:pPr>
        <w:pStyle w:val="SubSubBab"/>
        <w:numPr>
          <w:ilvl w:val="1"/>
          <w:numId w:val="14"/>
        </w:numPr>
        <w:ind w:left="720"/>
      </w:pPr>
      <w:r>
        <w:lastRenderedPageBreak/>
        <w:t>Request Deposit</w:t>
      </w:r>
    </w:p>
    <w:p w:rsidR="007C16F8" w:rsidRPr="00980CED" w:rsidRDefault="007C16F8" w:rsidP="007C16F8">
      <w:pPr>
        <w:pStyle w:val="ListParagraph"/>
        <w:numPr>
          <w:ilvl w:val="2"/>
          <w:numId w:val="14"/>
        </w:numPr>
        <w:ind w:left="1440"/>
        <w:rPr>
          <w:b/>
        </w:rPr>
      </w:pPr>
      <w:r w:rsidRPr="00980CED">
        <w:rPr>
          <w:b/>
        </w:rPr>
        <w:t>Description and Priority</w:t>
      </w:r>
    </w:p>
    <w:p w:rsidR="007C16F8" w:rsidRDefault="007C16F8" w:rsidP="007C16F8">
      <w:pPr>
        <w:pStyle w:val="ListParagraph"/>
        <w:ind w:left="1440"/>
      </w:pPr>
      <w:r>
        <w:t xml:space="preserve">Request deposit ini dapat dilakukan oleh admin dan reseller, </w:t>
      </w:r>
    </w:p>
    <w:p w:rsidR="007C16F8" w:rsidRDefault="007C16F8" w:rsidP="007C16F8">
      <w:pPr>
        <w:pStyle w:val="ListParagraph"/>
        <w:ind w:left="1800"/>
      </w:pPr>
    </w:p>
    <w:p w:rsidR="007C16F8" w:rsidRPr="00980CED" w:rsidRDefault="007C16F8" w:rsidP="007C16F8">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Pr="00C03A63" w:rsidRDefault="007C16F8" w:rsidP="007C16F8">
            <w:pPr>
              <w:pStyle w:val="ListParagraph"/>
              <w:numPr>
                <w:ilvl w:val="0"/>
                <w:numId w:val="28"/>
              </w:numPr>
              <w:spacing w:after="0" w:line="240" w:lineRule="auto"/>
              <w:ind w:left="342"/>
            </w:pPr>
            <w:r>
              <w:t>Memasukan data request deposit, submit</w:t>
            </w:r>
          </w:p>
        </w:tc>
        <w:tc>
          <w:tcPr>
            <w:tcW w:w="3699" w:type="dxa"/>
          </w:tcPr>
          <w:p w:rsidR="007C16F8" w:rsidRPr="00C03A63" w:rsidRDefault="007C16F8" w:rsidP="00DF2134">
            <w:pPr>
              <w:pStyle w:val="ListParagraph"/>
              <w:ind w:left="0"/>
            </w:pPr>
          </w:p>
        </w:tc>
      </w:tr>
      <w:tr w:rsidR="007C16F8" w:rsidTr="00DF2134">
        <w:tc>
          <w:tcPr>
            <w:tcW w:w="3744" w:type="dxa"/>
          </w:tcPr>
          <w:p w:rsidR="007C16F8" w:rsidRPr="00C03A63" w:rsidRDefault="007C16F8" w:rsidP="00DF2134">
            <w:pPr>
              <w:pStyle w:val="ListParagraph"/>
              <w:ind w:left="0"/>
            </w:pPr>
          </w:p>
        </w:tc>
        <w:tc>
          <w:tcPr>
            <w:tcW w:w="3699" w:type="dxa"/>
          </w:tcPr>
          <w:p w:rsidR="007C16F8" w:rsidRPr="00C03A63" w:rsidRDefault="007C16F8" w:rsidP="007C16F8">
            <w:pPr>
              <w:pStyle w:val="ListParagraph"/>
              <w:numPr>
                <w:ilvl w:val="0"/>
                <w:numId w:val="28"/>
              </w:numPr>
              <w:spacing w:after="0" w:line="240" w:lineRule="auto"/>
              <w:ind w:left="378"/>
            </w:pPr>
            <w:r>
              <w:t xml:space="preserve">Menyimpan data ke database </w:t>
            </w:r>
          </w:p>
        </w:tc>
      </w:tr>
      <w:tr w:rsidR="007C16F8" w:rsidTr="00DF2134">
        <w:tc>
          <w:tcPr>
            <w:tcW w:w="3744" w:type="dxa"/>
          </w:tcPr>
          <w:p w:rsidR="007C16F8" w:rsidRPr="00C03A63" w:rsidRDefault="007C16F8" w:rsidP="00DF2134"/>
        </w:tc>
        <w:tc>
          <w:tcPr>
            <w:tcW w:w="3699" w:type="dxa"/>
          </w:tcPr>
          <w:p w:rsidR="007C16F8" w:rsidRDefault="007C16F8" w:rsidP="007C16F8">
            <w:pPr>
              <w:pStyle w:val="ListParagraph"/>
              <w:numPr>
                <w:ilvl w:val="0"/>
                <w:numId w:val="28"/>
              </w:numPr>
              <w:spacing w:after="0" w:line="240" w:lineRule="auto"/>
              <w:ind w:left="378"/>
            </w:pPr>
            <w:r>
              <w:t>Mengirimkan email detail pembayaran.</w:t>
            </w:r>
          </w:p>
        </w:tc>
      </w:tr>
    </w:tbl>
    <w:p w:rsidR="007C16F8" w:rsidRDefault="007C16F8" w:rsidP="007C16F8">
      <w:pPr>
        <w:pStyle w:val="ListParagraph"/>
        <w:ind w:left="1800"/>
      </w:pPr>
    </w:p>
    <w:p w:rsidR="007C16F8" w:rsidRPr="00980CED" w:rsidRDefault="007C16F8" w:rsidP="007C16F8">
      <w:pPr>
        <w:pStyle w:val="ListParagraph"/>
        <w:numPr>
          <w:ilvl w:val="2"/>
          <w:numId w:val="14"/>
        </w:numPr>
        <w:ind w:left="1350"/>
        <w:rPr>
          <w:b/>
        </w:rPr>
      </w:pPr>
      <w:r w:rsidRPr="00980CED">
        <w:rPr>
          <w:b/>
        </w:rPr>
        <w:t>Functional Requirement</w:t>
      </w:r>
    </w:p>
    <w:p w:rsidR="007C16F8" w:rsidRDefault="007C16F8" w:rsidP="007C16F8">
      <w:pPr>
        <w:pStyle w:val="ListParagraph"/>
        <w:ind w:left="2250" w:hanging="900"/>
      </w:pPr>
      <w:r>
        <w:t xml:space="preserve">REQ </w:t>
      </w:r>
      <w:proofErr w:type="gramStart"/>
      <w:r>
        <w:t>1 :</w:t>
      </w:r>
      <w:proofErr w:type="gramEnd"/>
      <w:r>
        <w:t xml:space="preserve"> Akan tampil pesan kesalahan jika ada kolom yang belum terisi atau salah format.</w:t>
      </w:r>
    </w:p>
    <w:p w:rsidR="007C16F8" w:rsidRDefault="007C16F8" w:rsidP="007C16F8">
      <w:pPr>
        <w:pStyle w:val="SubSubBab"/>
        <w:numPr>
          <w:ilvl w:val="1"/>
          <w:numId w:val="14"/>
        </w:numPr>
        <w:ind w:left="720"/>
      </w:pPr>
      <w:r>
        <w:t>Confirm Payment</w:t>
      </w:r>
    </w:p>
    <w:p w:rsidR="007C16F8" w:rsidRPr="00980CED" w:rsidRDefault="007C16F8" w:rsidP="007C16F8">
      <w:pPr>
        <w:pStyle w:val="ListParagraph"/>
        <w:numPr>
          <w:ilvl w:val="2"/>
          <w:numId w:val="14"/>
        </w:numPr>
        <w:ind w:left="1440"/>
        <w:rPr>
          <w:b/>
        </w:rPr>
      </w:pPr>
      <w:r w:rsidRPr="00980CED">
        <w:rPr>
          <w:b/>
        </w:rPr>
        <w:t>Description and Priority</w:t>
      </w:r>
    </w:p>
    <w:p w:rsidR="007C16F8" w:rsidRDefault="007C16F8" w:rsidP="007C16F8">
      <w:pPr>
        <w:pStyle w:val="ListParagraph"/>
        <w:ind w:left="1440"/>
      </w:pPr>
      <w:r>
        <w:t xml:space="preserve">Confirm payment dilakukan oleh admin atau reseller yang telah melakukan request deposit dan telah menerima email detail pembayaran dari sistem. </w:t>
      </w:r>
    </w:p>
    <w:p w:rsidR="007C16F8" w:rsidRDefault="007C16F8" w:rsidP="007C16F8">
      <w:pPr>
        <w:pStyle w:val="ListParagraph"/>
        <w:ind w:left="1800"/>
      </w:pPr>
    </w:p>
    <w:p w:rsidR="007C16F8" w:rsidRPr="00980CED" w:rsidRDefault="007C16F8" w:rsidP="007C16F8">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Pr="00C03A63" w:rsidRDefault="007C16F8" w:rsidP="007C16F8">
            <w:pPr>
              <w:pStyle w:val="ListParagraph"/>
              <w:numPr>
                <w:ilvl w:val="0"/>
                <w:numId w:val="29"/>
              </w:numPr>
              <w:spacing w:after="0" w:line="240" w:lineRule="auto"/>
              <w:ind w:left="342"/>
            </w:pPr>
            <w:r>
              <w:t>Memasukan data konfirmasi pembayaran sesuai dengan jumlah pada detail pembayaran diemail</w:t>
            </w:r>
          </w:p>
        </w:tc>
        <w:tc>
          <w:tcPr>
            <w:tcW w:w="3699" w:type="dxa"/>
          </w:tcPr>
          <w:p w:rsidR="007C16F8" w:rsidRPr="00C03A63" w:rsidRDefault="007C16F8" w:rsidP="00DF2134">
            <w:pPr>
              <w:ind w:left="720"/>
            </w:pPr>
          </w:p>
        </w:tc>
      </w:tr>
      <w:tr w:rsidR="007C16F8" w:rsidTr="00DF2134">
        <w:tc>
          <w:tcPr>
            <w:tcW w:w="3744" w:type="dxa"/>
          </w:tcPr>
          <w:p w:rsidR="007C16F8" w:rsidRPr="00C03A63" w:rsidRDefault="007C16F8" w:rsidP="00DF2134">
            <w:pPr>
              <w:ind w:left="720"/>
            </w:pPr>
          </w:p>
        </w:tc>
        <w:tc>
          <w:tcPr>
            <w:tcW w:w="3699" w:type="dxa"/>
          </w:tcPr>
          <w:p w:rsidR="007C16F8" w:rsidRPr="00C03A63" w:rsidRDefault="007C16F8" w:rsidP="007C16F8">
            <w:pPr>
              <w:pStyle w:val="ListParagraph"/>
              <w:numPr>
                <w:ilvl w:val="0"/>
                <w:numId w:val="29"/>
              </w:numPr>
              <w:spacing w:after="0" w:line="240" w:lineRule="auto"/>
              <w:ind w:left="378"/>
            </w:pPr>
            <w:r>
              <w:t xml:space="preserve">Memeriksa data pembayaran </w:t>
            </w:r>
          </w:p>
        </w:tc>
      </w:tr>
      <w:tr w:rsidR="007C16F8" w:rsidTr="00DF2134">
        <w:tc>
          <w:tcPr>
            <w:tcW w:w="3744" w:type="dxa"/>
          </w:tcPr>
          <w:p w:rsidR="007C16F8" w:rsidRPr="00C03A63" w:rsidRDefault="007C16F8" w:rsidP="00DF2134">
            <w:pPr>
              <w:ind w:left="720"/>
            </w:pPr>
          </w:p>
        </w:tc>
        <w:tc>
          <w:tcPr>
            <w:tcW w:w="3699" w:type="dxa"/>
          </w:tcPr>
          <w:p w:rsidR="007C16F8" w:rsidRDefault="007C16F8" w:rsidP="007C16F8">
            <w:pPr>
              <w:pStyle w:val="ListParagraph"/>
              <w:numPr>
                <w:ilvl w:val="0"/>
                <w:numId w:val="29"/>
              </w:numPr>
              <w:spacing w:after="0" w:line="240" w:lineRule="auto"/>
              <w:ind w:left="378"/>
            </w:pPr>
            <w:r>
              <w:t>Menyimpan data pembayaran ke database</w:t>
            </w:r>
          </w:p>
        </w:tc>
      </w:tr>
      <w:tr w:rsidR="007C16F8" w:rsidTr="00DF2134">
        <w:tc>
          <w:tcPr>
            <w:tcW w:w="3744" w:type="dxa"/>
          </w:tcPr>
          <w:p w:rsidR="007C16F8" w:rsidRPr="00C03A63" w:rsidRDefault="007C16F8" w:rsidP="007C16F8">
            <w:pPr>
              <w:pStyle w:val="ListParagraph"/>
              <w:numPr>
                <w:ilvl w:val="0"/>
                <w:numId w:val="29"/>
              </w:numPr>
              <w:spacing w:after="0" w:line="240" w:lineRule="auto"/>
              <w:ind w:left="342"/>
            </w:pPr>
            <w:r>
              <w:t>Menunggu approve dari admin</w:t>
            </w:r>
          </w:p>
        </w:tc>
        <w:tc>
          <w:tcPr>
            <w:tcW w:w="3699" w:type="dxa"/>
          </w:tcPr>
          <w:p w:rsidR="007C16F8" w:rsidRDefault="007C16F8" w:rsidP="00DF2134">
            <w:pPr>
              <w:pStyle w:val="ListParagraph"/>
              <w:ind w:left="378"/>
            </w:pPr>
          </w:p>
        </w:tc>
      </w:tr>
    </w:tbl>
    <w:p w:rsidR="007C16F8" w:rsidRDefault="007C16F8" w:rsidP="007C16F8">
      <w:pPr>
        <w:pStyle w:val="ListParagraph"/>
        <w:ind w:left="1800"/>
      </w:pPr>
    </w:p>
    <w:p w:rsidR="007C16F8" w:rsidRDefault="007C16F8" w:rsidP="007C16F8">
      <w:pPr>
        <w:pStyle w:val="ListParagraph"/>
        <w:ind w:left="1800"/>
      </w:pPr>
    </w:p>
    <w:p w:rsidR="007C16F8" w:rsidRPr="00980CED" w:rsidRDefault="007C16F8" w:rsidP="007C16F8">
      <w:pPr>
        <w:pStyle w:val="ListParagraph"/>
        <w:numPr>
          <w:ilvl w:val="2"/>
          <w:numId w:val="14"/>
        </w:numPr>
        <w:ind w:left="1350"/>
        <w:rPr>
          <w:b/>
        </w:rPr>
      </w:pPr>
      <w:r w:rsidRPr="00980CED">
        <w:rPr>
          <w:b/>
        </w:rPr>
        <w:t>Functional Requirement</w:t>
      </w:r>
    </w:p>
    <w:p w:rsidR="007C16F8" w:rsidRDefault="007C16F8" w:rsidP="007C16F8">
      <w:pPr>
        <w:pStyle w:val="ListParagraph"/>
        <w:ind w:left="2250" w:hanging="900"/>
      </w:pPr>
      <w:r>
        <w:t xml:space="preserve">REQ </w:t>
      </w:r>
      <w:proofErr w:type="gramStart"/>
      <w:r>
        <w:t>1 :</w:t>
      </w:r>
      <w:proofErr w:type="gramEnd"/>
      <w:r>
        <w:t xml:space="preserve"> Jumlah pembayaran harus sesuai dengan detail pembayaran yang sudah dikirimkan melalui email. Karena ada angka unik yang </w:t>
      </w:r>
      <w:proofErr w:type="gramStart"/>
      <w:r>
        <w:t>akan</w:t>
      </w:r>
      <w:proofErr w:type="gramEnd"/>
      <w:r>
        <w:t xml:space="preserve"> memastikan pembayaran tersebut dari reseller dengan id berapa.</w:t>
      </w:r>
    </w:p>
    <w:p w:rsidR="007C16F8" w:rsidRDefault="007C16F8" w:rsidP="007C16F8">
      <w:pPr>
        <w:pStyle w:val="ListParagraph"/>
        <w:ind w:left="2250" w:hanging="900"/>
      </w:pPr>
    </w:p>
    <w:p w:rsidR="007C16F8" w:rsidRDefault="007C16F8" w:rsidP="007C16F8">
      <w:pPr>
        <w:pStyle w:val="SubSubBab"/>
        <w:numPr>
          <w:ilvl w:val="1"/>
          <w:numId w:val="14"/>
        </w:numPr>
        <w:ind w:left="720"/>
      </w:pPr>
      <w:r>
        <w:t>Approve Payment</w:t>
      </w:r>
    </w:p>
    <w:p w:rsidR="007C16F8" w:rsidRPr="00980CED" w:rsidRDefault="007C16F8" w:rsidP="007C16F8">
      <w:pPr>
        <w:pStyle w:val="ListParagraph"/>
        <w:numPr>
          <w:ilvl w:val="2"/>
          <w:numId w:val="14"/>
        </w:numPr>
        <w:ind w:left="1440"/>
        <w:rPr>
          <w:b/>
        </w:rPr>
      </w:pPr>
      <w:r w:rsidRPr="00980CED">
        <w:rPr>
          <w:b/>
        </w:rPr>
        <w:t>Description and Priority</w:t>
      </w:r>
    </w:p>
    <w:p w:rsidR="007C16F8" w:rsidRDefault="007C16F8" w:rsidP="007C16F8">
      <w:pPr>
        <w:pStyle w:val="ListParagraph"/>
        <w:ind w:left="1440"/>
      </w:pPr>
      <w:r>
        <w:lastRenderedPageBreak/>
        <w:t>Approve payment dilakukan oleh admin untuk mengkonfersi jumlah pembayaran menjadi jumlah akun yang dapat dijual oleh reseller, yaitu Rp. 15.000,-/Akun. Dan sisa jumlah deposit dimasukan ke dalam saldo akun.</w:t>
      </w:r>
    </w:p>
    <w:p w:rsidR="007C16F8" w:rsidRDefault="007C16F8" w:rsidP="007C16F8">
      <w:pPr>
        <w:pStyle w:val="ListParagraph"/>
        <w:ind w:left="1800"/>
      </w:pPr>
    </w:p>
    <w:p w:rsidR="007C16F8" w:rsidRPr="00980CED" w:rsidRDefault="007C16F8" w:rsidP="007C16F8">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Pr="00C03A63" w:rsidRDefault="007C16F8" w:rsidP="007C16F8">
            <w:pPr>
              <w:pStyle w:val="ListParagraph"/>
              <w:numPr>
                <w:ilvl w:val="0"/>
                <w:numId w:val="30"/>
              </w:numPr>
              <w:spacing w:after="0" w:line="240" w:lineRule="auto"/>
              <w:ind w:left="342"/>
            </w:pPr>
            <w:r>
              <w:t>Melihat daftar pembayaran reseller</w:t>
            </w:r>
          </w:p>
        </w:tc>
        <w:tc>
          <w:tcPr>
            <w:tcW w:w="3699" w:type="dxa"/>
          </w:tcPr>
          <w:p w:rsidR="007C16F8" w:rsidRPr="00C03A63" w:rsidRDefault="007C16F8" w:rsidP="00DF2134">
            <w:pPr>
              <w:ind w:left="720"/>
            </w:pPr>
          </w:p>
        </w:tc>
      </w:tr>
      <w:tr w:rsidR="007C16F8" w:rsidTr="00DF2134">
        <w:tc>
          <w:tcPr>
            <w:tcW w:w="3744" w:type="dxa"/>
          </w:tcPr>
          <w:p w:rsidR="007C16F8" w:rsidRPr="00C03A63" w:rsidRDefault="007C16F8" w:rsidP="007C16F8">
            <w:pPr>
              <w:pStyle w:val="ListParagraph"/>
              <w:numPr>
                <w:ilvl w:val="0"/>
                <w:numId w:val="30"/>
              </w:numPr>
              <w:spacing w:after="0" w:line="240" w:lineRule="auto"/>
              <w:ind w:left="342"/>
            </w:pPr>
            <w:r>
              <w:t>Klik tombol approve payment</w:t>
            </w:r>
          </w:p>
        </w:tc>
        <w:tc>
          <w:tcPr>
            <w:tcW w:w="3699" w:type="dxa"/>
          </w:tcPr>
          <w:p w:rsidR="007C16F8" w:rsidRPr="00C03A63" w:rsidRDefault="007C16F8" w:rsidP="00DF2134">
            <w:pPr>
              <w:ind w:left="18"/>
            </w:pPr>
          </w:p>
        </w:tc>
      </w:tr>
      <w:tr w:rsidR="007C16F8" w:rsidTr="00DF2134">
        <w:tc>
          <w:tcPr>
            <w:tcW w:w="3744" w:type="dxa"/>
          </w:tcPr>
          <w:p w:rsidR="007C16F8" w:rsidRPr="00C03A63" w:rsidRDefault="007C16F8" w:rsidP="00DF2134">
            <w:pPr>
              <w:ind w:left="720"/>
            </w:pPr>
          </w:p>
        </w:tc>
        <w:tc>
          <w:tcPr>
            <w:tcW w:w="3699" w:type="dxa"/>
          </w:tcPr>
          <w:p w:rsidR="007C16F8" w:rsidRDefault="007C16F8" w:rsidP="007C16F8">
            <w:pPr>
              <w:pStyle w:val="ListParagraph"/>
              <w:numPr>
                <w:ilvl w:val="0"/>
                <w:numId w:val="30"/>
              </w:numPr>
              <w:spacing w:after="0" w:line="240" w:lineRule="auto"/>
              <w:ind w:left="378"/>
            </w:pPr>
            <w:r>
              <w:t>Merubah status pembayaran</w:t>
            </w:r>
          </w:p>
        </w:tc>
      </w:tr>
      <w:tr w:rsidR="007C16F8" w:rsidTr="00DF2134">
        <w:tc>
          <w:tcPr>
            <w:tcW w:w="3744" w:type="dxa"/>
          </w:tcPr>
          <w:p w:rsidR="007C16F8" w:rsidRPr="00C03A63" w:rsidRDefault="007C16F8" w:rsidP="00DF2134">
            <w:pPr>
              <w:ind w:left="-18"/>
            </w:pPr>
          </w:p>
        </w:tc>
        <w:tc>
          <w:tcPr>
            <w:tcW w:w="3699" w:type="dxa"/>
          </w:tcPr>
          <w:p w:rsidR="007C16F8" w:rsidRDefault="007C16F8" w:rsidP="007C16F8">
            <w:pPr>
              <w:pStyle w:val="ListParagraph"/>
              <w:numPr>
                <w:ilvl w:val="0"/>
                <w:numId w:val="30"/>
              </w:numPr>
              <w:spacing w:after="0" w:line="240" w:lineRule="auto"/>
              <w:ind w:left="378"/>
            </w:pPr>
            <w:r>
              <w:t>Mengkonfersi saldo/deposit menjadi akun</w:t>
            </w:r>
          </w:p>
        </w:tc>
      </w:tr>
    </w:tbl>
    <w:p w:rsidR="007C16F8" w:rsidRDefault="007C16F8" w:rsidP="007C16F8">
      <w:pPr>
        <w:pStyle w:val="ListParagraph"/>
        <w:ind w:left="1800"/>
      </w:pPr>
    </w:p>
    <w:p w:rsidR="007C16F8" w:rsidRPr="00980CED" w:rsidRDefault="007C16F8" w:rsidP="007C16F8">
      <w:pPr>
        <w:pStyle w:val="ListParagraph"/>
        <w:numPr>
          <w:ilvl w:val="2"/>
          <w:numId w:val="14"/>
        </w:numPr>
        <w:ind w:left="1350"/>
        <w:rPr>
          <w:b/>
        </w:rPr>
      </w:pPr>
      <w:r w:rsidRPr="00980CED">
        <w:rPr>
          <w:b/>
        </w:rPr>
        <w:t>Functional Requirement</w:t>
      </w:r>
    </w:p>
    <w:p w:rsidR="007C16F8" w:rsidRDefault="007C16F8" w:rsidP="007C16F8">
      <w:pPr>
        <w:ind w:left="2340" w:hanging="990"/>
      </w:pPr>
      <w:r>
        <w:t xml:space="preserve">REQ </w:t>
      </w:r>
      <w:proofErr w:type="gramStart"/>
      <w:r>
        <w:t>1 :</w:t>
      </w:r>
      <w:proofErr w:type="gramEnd"/>
      <w:r>
        <w:t xml:space="preserve"> Apabila pembayaran sudah di approve dan user klik tombol approve payment lagi, maka sistem akan menampilkan pesan bahwa pembayaran sudah di approve.</w:t>
      </w:r>
    </w:p>
    <w:p w:rsidR="007C16F8" w:rsidRDefault="007C16F8" w:rsidP="007C16F8">
      <w:pPr>
        <w:pStyle w:val="SubSubBab"/>
        <w:numPr>
          <w:ilvl w:val="1"/>
          <w:numId w:val="14"/>
        </w:numPr>
        <w:ind w:left="810" w:hanging="450"/>
      </w:pPr>
      <w:r>
        <w:t xml:space="preserve"> Generate Akun Wifi Id</w:t>
      </w:r>
    </w:p>
    <w:p w:rsidR="007C16F8" w:rsidRPr="00980CED" w:rsidRDefault="007C16F8" w:rsidP="007C16F8">
      <w:pPr>
        <w:pStyle w:val="ListParagraph"/>
        <w:numPr>
          <w:ilvl w:val="2"/>
          <w:numId w:val="14"/>
        </w:numPr>
        <w:ind w:left="1440"/>
        <w:rPr>
          <w:b/>
        </w:rPr>
      </w:pPr>
      <w:r w:rsidRPr="00980CED">
        <w:rPr>
          <w:b/>
        </w:rPr>
        <w:t>Description and Priority</w:t>
      </w:r>
    </w:p>
    <w:p w:rsidR="007C16F8" w:rsidRDefault="007C16F8" w:rsidP="007C16F8">
      <w:pPr>
        <w:pStyle w:val="ListParagraph"/>
        <w:ind w:left="1440"/>
      </w:pPr>
      <w:r>
        <w:t xml:space="preserve">Proses generate akun wifi Id ini hanya dapat dilakukan oleh Admin, generate akun </w:t>
      </w:r>
      <w:proofErr w:type="gramStart"/>
      <w:r>
        <w:t>akan</w:t>
      </w:r>
      <w:proofErr w:type="gramEnd"/>
      <w:r>
        <w:t xml:space="preserve"> menghasilkan username dan password dengan kode unik sehingga tidak ada akun yang memiliki username atau password yang sama. </w:t>
      </w:r>
    </w:p>
    <w:p w:rsidR="007C16F8" w:rsidRDefault="007C16F8" w:rsidP="007C16F8">
      <w:pPr>
        <w:pStyle w:val="ListParagraph"/>
        <w:ind w:left="1800"/>
      </w:pPr>
    </w:p>
    <w:p w:rsidR="007C16F8" w:rsidRPr="00980CED" w:rsidRDefault="007C16F8" w:rsidP="007C16F8">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Pr="00C03A63" w:rsidRDefault="007C16F8" w:rsidP="007C16F8">
            <w:pPr>
              <w:pStyle w:val="ListParagraph"/>
              <w:numPr>
                <w:ilvl w:val="0"/>
                <w:numId w:val="31"/>
              </w:numPr>
              <w:spacing w:after="0" w:line="240" w:lineRule="auto"/>
              <w:ind w:left="342"/>
            </w:pPr>
            <w:r>
              <w:t>Memasukan jumlah akun yang ingin digenerate</w:t>
            </w:r>
          </w:p>
        </w:tc>
        <w:tc>
          <w:tcPr>
            <w:tcW w:w="3699" w:type="dxa"/>
          </w:tcPr>
          <w:p w:rsidR="007C16F8" w:rsidRPr="00C03A63" w:rsidRDefault="007C16F8" w:rsidP="00DF2134">
            <w:pPr>
              <w:ind w:left="720"/>
            </w:pPr>
          </w:p>
        </w:tc>
      </w:tr>
      <w:tr w:rsidR="007C16F8" w:rsidTr="00DF2134">
        <w:tc>
          <w:tcPr>
            <w:tcW w:w="3744" w:type="dxa"/>
          </w:tcPr>
          <w:p w:rsidR="007C16F8" w:rsidRPr="00C03A63" w:rsidRDefault="007C16F8" w:rsidP="007C16F8">
            <w:pPr>
              <w:pStyle w:val="ListParagraph"/>
              <w:numPr>
                <w:ilvl w:val="0"/>
                <w:numId w:val="31"/>
              </w:numPr>
              <w:spacing w:after="0" w:line="240" w:lineRule="auto"/>
              <w:ind w:left="342"/>
            </w:pPr>
            <w:r>
              <w:t>Klik tombol generate</w:t>
            </w:r>
          </w:p>
        </w:tc>
        <w:tc>
          <w:tcPr>
            <w:tcW w:w="3699" w:type="dxa"/>
          </w:tcPr>
          <w:p w:rsidR="007C16F8" w:rsidRPr="00C03A63" w:rsidRDefault="007C16F8" w:rsidP="00DF2134">
            <w:pPr>
              <w:ind w:left="18"/>
            </w:pPr>
          </w:p>
        </w:tc>
      </w:tr>
      <w:tr w:rsidR="007C16F8" w:rsidTr="00DF2134">
        <w:tc>
          <w:tcPr>
            <w:tcW w:w="3744" w:type="dxa"/>
          </w:tcPr>
          <w:p w:rsidR="007C16F8" w:rsidRPr="00C03A63" w:rsidRDefault="007C16F8" w:rsidP="00DF2134">
            <w:pPr>
              <w:ind w:left="342"/>
            </w:pPr>
          </w:p>
        </w:tc>
        <w:tc>
          <w:tcPr>
            <w:tcW w:w="3699" w:type="dxa"/>
          </w:tcPr>
          <w:p w:rsidR="007C16F8" w:rsidRDefault="007C16F8" w:rsidP="007C16F8">
            <w:pPr>
              <w:pStyle w:val="ListParagraph"/>
              <w:numPr>
                <w:ilvl w:val="0"/>
                <w:numId w:val="31"/>
              </w:numPr>
              <w:spacing w:after="0" w:line="240" w:lineRule="auto"/>
              <w:ind w:left="378"/>
            </w:pPr>
            <w:r>
              <w:t>Membuat username dan password unik sejumlah yang dimasukan aktor</w:t>
            </w:r>
          </w:p>
        </w:tc>
      </w:tr>
      <w:tr w:rsidR="007C16F8" w:rsidTr="00DF2134">
        <w:tc>
          <w:tcPr>
            <w:tcW w:w="3744" w:type="dxa"/>
          </w:tcPr>
          <w:p w:rsidR="007C16F8" w:rsidRPr="00C03A63" w:rsidRDefault="007C16F8" w:rsidP="00DF2134">
            <w:pPr>
              <w:ind w:left="342"/>
            </w:pPr>
          </w:p>
        </w:tc>
        <w:tc>
          <w:tcPr>
            <w:tcW w:w="3699" w:type="dxa"/>
          </w:tcPr>
          <w:p w:rsidR="007C16F8" w:rsidRDefault="007C16F8" w:rsidP="007C16F8">
            <w:pPr>
              <w:pStyle w:val="ListParagraph"/>
              <w:numPr>
                <w:ilvl w:val="0"/>
                <w:numId w:val="31"/>
              </w:numPr>
              <w:spacing w:after="0" w:line="240" w:lineRule="auto"/>
              <w:ind w:left="378"/>
            </w:pPr>
            <w:r>
              <w:t>Menampilkan tombol cetak csv</w:t>
            </w:r>
          </w:p>
        </w:tc>
      </w:tr>
      <w:tr w:rsidR="007C16F8" w:rsidTr="00DF2134">
        <w:tc>
          <w:tcPr>
            <w:tcW w:w="3744" w:type="dxa"/>
          </w:tcPr>
          <w:p w:rsidR="007C16F8" w:rsidRPr="00C03A63" w:rsidRDefault="007C16F8" w:rsidP="007C16F8">
            <w:pPr>
              <w:pStyle w:val="ListParagraph"/>
              <w:numPr>
                <w:ilvl w:val="0"/>
                <w:numId w:val="31"/>
              </w:numPr>
              <w:spacing w:after="0" w:line="240" w:lineRule="auto"/>
              <w:ind w:left="342"/>
            </w:pPr>
            <w:r>
              <w:t>Cetak search akun yang sudah digenerate</w:t>
            </w:r>
          </w:p>
        </w:tc>
        <w:tc>
          <w:tcPr>
            <w:tcW w:w="3699" w:type="dxa"/>
          </w:tcPr>
          <w:p w:rsidR="007C16F8" w:rsidRDefault="007C16F8" w:rsidP="00DF2134">
            <w:pPr>
              <w:spacing w:after="0" w:line="240" w:lineRule="auto"/>
              <w:ind w:left="18"/>
            </w:pPr>
          </w:p>
        </w:tc>
      </w:tr>
    </w:tbl>
    <w:p w:rsidR="007C16F8" w:rsidRDefault="007C16F8" w:rsidP="007C16F8">
      <w:pPr>
        <w:pStyle w:val="ListParagraph"/>
        <w:ind w:left="1800"/>
      </w:pPr>
    </w:p>
    <w:p w:rsidR="007C16F8" w:rsidRDefault="007C16F8" w:rsidP="007C16F8">
      <w:pPr>
        <w:pStyle w:val="ListParagraph"/>
        <w:ind w:left="1800"/>
      </w:pPr>
    </w:p>
    <w:p w:rsidR="007C16F8" w:rsidRPr="00980CED" w:rsidRDefault="007C16F8" w:rsidP="007C16F8">
      <w:pPr>
        <w:pStyle w:val="ListParagraph"/>
        <w:numPr>
          <w:ilvl w:val="2"/>
          <w:numId w:val="14"/>
        </w:numPr>
        <w:ind w:left="1350"/>
        <w:rPr>
          <w:b/>
        </w:rPr>
      </w:pPr>
      <w:r w:rsidRPr="00980CED">
        <w:rPr>
          <w:b/>
        </w:rPr>
        <w:t>Functional Requirement</w:t>
      </w:r>
    </w:p>
    <w:p w:rsidR="007C16F8" w:rsidRDefault="007C16F8" w:rsidP="007C16F8">
      <w:pPr>
        <w:ind w:left="2340" w:hanging="990"/>
      </w:pPr>
      <w:r>
        <w:t xml:space="preserve">REQ </w:t>
      </w:r>
      <w:proofErr w:type="gramStart"/>
      <w:r>
        <w:t>1 :</w:t>
      </w:r>
      <w:proofErr w:type="gramEnd"/>
      <w:r>
        <w:t xml:space="preserve"> TBD.</w:t>
      </w:r>
    </w:p>
    <w:p w:rsidR="007C16F8" w:rsidRDefault="007C16F8" w:rsidP="007C16F8">
      <w:pPr>
        <w:ind w:left="2340" w:hanging="990"/>
      </w:pPr>
    </w:p>
    <w:p w:rsidR="007C16F8" w:rsidRDefault="007C16F8" w:rsidP="007C16F8">
      <w:pPr>
        <w:pStyle w:val="SubSubBab"/>
        <w:numPr>
          <w:ilvl w:val="1"/>
          <w:numId w:val="14"/>
        </w:numPr>
        <w:ind w:left="810" w:hanging="450"/>
      </w:pPr>
      <w:r>
        <w:t>Penjualan Akun</w:t>
      </w:r>
    </w:p>
    <w:p w:rsidR="007C16F8" w:rsidRPr="00980CED" w:rsidRDefault="007C16F8" w:rsidP="007C16F8">
      <w:pPr>
        <w:pStyle w:val="ListParagraph"/>
        <w:numPr>
          <w:ilvl w:val="2"/>
          <w:numId w:val="14"/>
        </w:numPr>
        <w:ind w:left="1440"/>
        <w:rPr>
          <w:b/>
        </w:rPr>
      </w:pPr>
      <w:r w:rsidRPr="00980CED">
        <w:rPr>
          <w:b/>
        </w:rPr>
        <w:t>Description and Priority</w:t>
      </w:r>
    </w:p>
    <w:p w:rsidR="007C16F8" w:rsidRDefault="007C16F8" w:rsidP="007C16F8">
      <w:pPr>
        <w:pStyle w:val="ListParagraph"/>
        <w:ind w:left="1440"/>
      </w:pPr>
      <w:r>
        <w:t xml:space="preserve">Proses penjualan akun ini dilakukan oleh reseller dengan memasukan nomor telepon pelanggan, dan pelanggan </w:t>
      </w:r>
      <w:proofErr w:type="gramStart"/>
      <w:r>
        <w:t>akan</w:t>
      </w:r>
      <w:proofErr w:type="gramEnd"/>
      <w:r>
        <w:t xml:space="preserve"> menerima data akun wifi id berupa username dan password melalui SMS. </w:t>
      </w:r>
    </w:p>
    <w:p w:rsidR="007C16F8" w:rsidRPr="00980CED" w:rsidRDefault="007C16F8" w:rsidP="007C16F8">
      <w:pPr>
        <w:pStyle w:val="ListParagraph"/>
        <w:numPr>
          <w:ilvl w:val="2"/>
          <w:numId w:val="14"/>
        </w:numPr>
        <w:ind w:left="1440"/>
        <w:rPr>
          <w:b/>
        </w:rPr>
      </w:pPr>
      <w:r w:rsidRPr="00980CED">
        <w:rPr>
          <w:b/>
        </w:rPr>
        <w:t>Stimulus / Response Sequence</w:t>
      </w:r>
    </w:p>
    <w:tbl>
      <w:tblPr>
        <w:tblStyle w:val="TableGrid"/>
        <w:tblW w:w="0" w:type="auto"/>
        <w:tblInd w:w="145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Pr="00C03A63" w:rsidRDefault="007C16F8" w:rsidP="007C16F8">
            <w:pPr>
              <w:pStyle w:val="ListParagraph"/>
              <w:numPr>
                <w:ilvl w:val="0"/>
                <w:numId w:val="32"/>
              </w:numPr>
              <w:spacing w:after="0" w:line="240" w:lineRule="auto"/>
              <w:ind w:left="342"/>
            </w:pPr>
            <w:r>
              <w:t>Memasukan nomor telepon pelanggan</w:t>
            </w:r>
          </w:p>
        </w:tc>
        <w:tc>
          <w:tcPr>
            <w:tcW w:w="3699" w:type="dxa"/>
          </w:tcPr>
          <w:p w:rsidR="007C16F8" w:rsidRPr="00C03A63" w:rsidRDefault="007C16F8" w:rsidP="00DF2134">
            <w:pPr>
              <w:ind w:left="720"/>
            </w:pPr>
          </w:p>
        </w:tc>
      </w:tr>
      <w:tr w:rsidR="007C16F8" w:rsidTr="00DF2134">
        <w:tc>
          <w:tcPr>
            <w:tcW w:w="3744" w:type="dxa"/>
          </w:tcPr>
          <w:p w:rsidR="007C16F8" w:rsidRPr="00C03A63" w:rsidRDefault="007C16F8" w:rsidP="007C16F8">
            <w:pPr>
              <w:pStyle w:val="ListParagraph"/>
              <w:numPr>
                <w:ilvl w:val="0"/>
                <w:numId w:val="32"/>
              </w:numPr>
              <w:spacing w:after="0" w:line="240" w:lineRule="auto"/>
              <w:ind w:left="342"/>
            </w:pPr>
            <w:r>
              <w:t>Klik submit</w:t>
            </w:r>
          </w:p>
        </w:tc>
        <w:tc>
          <w:tcPr>
            <w:tcW w:w="3699" w:type="dxa"/>
          </w:tcPr>
          <w:p w:rsidR="007C16F8" w:rsidRPr="00C03A63" w:rsidRDefault="007C16F8" w:rsidP="00DF2134">
            <w:pPr>
              <w:ind w:left="18"/>
            </w:pPr>
          </w:p>
        </w:tc>
      </w:tr>
      <w:tr w:rsidR="007C16F8" w:rsidTr="00DF2134">
        <w:tc>
          <w:tcPr>
            <w:tcW w:w="3744" w:type="dxa"/>
          </w:tcPr>
          <w:p w:rsidR="007C16F8" w:rsidRPr="00C03A63" w:rsidRDefault="007C16F8" w:rsidP="00DF2134">
            <w:pPr>
              <w:ind w:left="342"/>
            </w:pPr>
          </w:p>
        </w:tc>
        <w:tc>
          <w:tcPr>
            <w:tcW w:w="3699" w:type="dxa"/>
          </w:tcPr>
          <w:p w:rsidR="007C16F8" w:rsidRDefault="007C16F8" w:rsidP="007C16F8">
            <w:pPr>
              <w:pStyle w:val="ListParagraph"/>
              <w:numPr>
                <w:ilvl w:val="0"/>
                <w:numId w:val="32"/>
              </w:numPr>
              <w:spacing w:after="0" w:line="240" w:lineRule="auto"/>
              <w:ind w:left="378"/>
            </w:pPr>
            <w:r>
              <w:t>Mengirimkan sms ke pelanggan</w:t>
            </w:r>
          </w:p>
        </w:tc>
      </w:tr>
      <w:tr w:rsidR="007C16F8" w:rsidTr="00DF2134">
        <w:tc>
          <w:tcPr>
            <w:tcW w:w="3744" w:type="dxa"/>
          </w:tcPr>
          <w:p w:rsidR="007C16F8" w:rsidRPr="00C03A63" w:rsidRDefault="007C16F8" w:rsidP="00DF2134">
            <w:pPr>
              <w:ind w:left="342"/>
            </w:pPr>
          </w:p>
        </w:tc>
        <w:tc>
          <w:tcPr>
            <w:tcW w:w="3699" w:type="dxa"/>
          </w:tcPr>
          <w:p w:rsidR="007C16F8" w:rsidRDefault="007C16F8" w:rsidP="007C16F8">
            <w:pPr>
              <w:pStyle w:val="ListParagraph"/>
              <w:numPr>
                <w:ilvl w:val="0"/>
                <w:numId w:val="32"/>
              </w:numPr>
              <w:spacing w:after="0" w:line="240" w:lineRule="auto"/>
              <w:ind w:left="378"/>
            </w:pPr>
            <w:r>
              <w:t>Mengurangi jumlah akun yang dapat dijual reseller</w:t>
            </w:r>
          </w:p>
        </w:tc>
      </w:tr>
    </w:tbl>
    <w:p w:rsidR="007C16F8" w:rsidRDefault="007C16F8" w:rsidP="007C16F8">
      <w:pPr>
        <w:pStyle w:val="ListParagraph"/>
        <w:ind w:left="1800"/>
      </w:pPr>
    </w:p>
    <w:p w:rsidR="007C16F8" w:rsidRPr="00980CED" w:rsidRDefault="007C16F8" w:rsidP="007C16F8">
      <w:pPr>
        <w:pStyle w:val="ListParagraph"/>
        <w:numPr>
          <w:ilvl w:val="2"/>
          <w:numId w:val="14"/>
        </w:numPr>
        <w:ind w:left="1350"/>
        <w:rPr>
          <w:b/>
        </w:rPr>
      </w:pPr>
      <w:r w:rsidRPr="00980CED">
        <w:rPr>
          <w:b/>
        </w:rPr>
        <w:t>Functional Requirement</w:t>
      </w:r>
    </w:p>
    <w:p w:rsidR="007C16F8" w:rsidRDefault="007C16F8" w:rsidP="007C16F8">
      <w:pPr>
        <w:ind w:left="2340" w:hanging="990"/>
      </w:pPr>
      <w:r>
        <w:t xml:space="preserve">REQ </w:t>
      </w:r>
      <w:proofErr w:type="gramStart"/>
      <w:r>
        <w:t>1 :</w:t>
      </w:r>
      <w:proofErr w:type="gramEnd"/>
      <w:r>
        <w:t xml:space="preserve"> TBD.</w:t>
      </w:r>
    </w:p>
    <w:p w:rsidR="007C16F8" w:rsidRDefault="007C16F8" w:rsidP="007C16F8">
      <w:pPr>
        <w:pStyle w:val="SubSubBab"/>
        <w:numPr>
          <w:ilvl w:val="1"/>
          <w:numId w:val="14"/>
        </w:numPr>
        <w:ind w:left="810" w:hanging="450"/>
      </w:pPr>
      <w:r>
        <w:t>Kelola Data User</w:t>
      </w:r>
    </w:p>
    <w:p w:rsidR="007C16F8" w:rsidRPr="00873C1E" w:rsidRDefault="007C16F8" w:rsidP="007C16F8">
      <w:pPr>
        <w:pStyle w:val="ListParagraph"/>
        <w:numPr>
          <w:ilvl w:val="2"/>
          <w:numId w:val="14"/>
        </w:numPr>
        <w:ind w:left="1440"/>
        <w:rPr>
          <w:b/>
        </w:rPr>
      </w:pPr>
      <w:r w:rsidRPr="00873C1E">
        <w:rPr>
          <w:b/>
        </w:rPr>
        <w:t xml:space="preserve">Description and Priority </w:t>
      </w:r>
    </w:p>
    <w:p w:rsidR="007C16F8" w:rsidRDefault="007C16F8" w:rsidP="007C16F8">
      <w:pPr>
        <w:pStyle w:val="ListParagraph"/>
        <w:ind w:left="1440"/>
      </w:pPr>
      <w:proofErr w:type="gramStart"/>
      <w:r>
        <w:t>Data User adalah data user yang berhak melalukan login ke sistem, pada saat ini level user hanya terbagi 3 yaitu Admin, Referral dan Reseller.</w:t>
      </w:r>
      <w:proofErr w:type="gramEnd"/>
    </w:p>
    <w:p w:rsidR="007C16F8" w:rsidRPr="008F1E5C" w:rsidRDefault="007C16F8" w:rsidP="007C16F8">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7443" w:type="dxa"/>
            <w:gridSpan w:val="2"/>
            <w:shd w:val="clear" w:color="auto" w:fill="BFBFBF" w:themeFill="background1" w:themeFillShade="BF"/>
          </w:tcPr>
          <w:p w:rsidR="007C16F8" w:rsidRDefault="007C16F8" w:rsidP="00DF2134">
            <w:pPr>
              <w:pStyle w:val="ListParagraph"/>
              <w:ind w:left="0"/>
            </w:pPr>
            <w:r>
              <w:t>Create User</w:t>
            </w:r>
          </w:p>
        </w:tc>
      </w:tr>
      <w:tr w:rsidR="007C16F8" w:rsidTr="00DF2134">
        <w:tc>
          <w:tcPr>
            <w:tcW w:w="3744" w:type="dxa"/>
          </w:tcPr>
          <w:p w:rsidR="007C16F8" w:rsidRDefault="007C16F8" w:rsidP="007C16F8">
            <w:pPr>
              <w:pStyle w:val="ListParagraph"/>
              <w:numPr>
                <w:ilvl w:val="0"/>
                <w:numId w:val="34"/>
              </w:numPr>
              <w:spacing w:after="0" w:line="240" w:lineRule="auto"/>
            </w:pPr>
            <w:r>
              <w:t>Memasukan data user sesuai dengan form yang tersedia lalu klik submit</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tc>
        <w:tc>
          <w:tcPr>
            <w:tcW w:w="3699" w:type="dxa"/>
          </w:tcPr>
          <w:p w:rsidR="007C16F8" w:rsidRDefault="007C16F8" w:rsidP="007C16F8">
            <w:pPr>
              <w:pStyle w:val="ListParagraph"/>
              <w:numPr>
                <w:ilvl w:val="0"/>
                <w:numId w:val="34"/>
              </w:numPr>
              <w:spacing w:after="0" w:line="240" w:lineRule="auto"/>
            </w:pPr>
            <w:r>
              <w:t>Memeriksa valid tidaknya data masukan.</w:t>
            </w:r>
          </w:p>
        </w:tc>
      </w:tr>
      <w:tr w:rsidR="007C16F8" w:rsidTr="00DF2134">
        <w:tc>
          <w:tcPr>
            <w:tcW w:w="3744" w:type="dxa"/>
          </w:tcPr>
          <w:p w:rsidR="007C16F8" w:rsidRDefault="007C16F8" w:rsidP="00DF2134">
            <w:pPr>
              <w:pStyle w:val="ListParagraph"/>
            </w:pPr>
          </w:p>
        </w:tc>
        <w:tc>
          <w:tcPr>
            <w:tcW w:w="3699" w:type="dxa"/>
          </w:tcPr>
          <w:p w:rsidR="007C16F8" w:rsidRDefault="007C16F8" w:rsidP="007C16F8">
            <w:pPr>
              <w:pStyle w:val="ListParagraph"/>
              <w:numPr>
                <w:ilvl w:val="0"/>
                <w:numId w:val="34"/>
              </w:numPr>
              <w:spacing w:after="0" w:line="240" w:lineRule="auto"/>
            </w:pPr>
            <w:r>
              <w:t>Jika valid maka data disimpan ke database, jika tidak valid maka muncul pesan kesalahan.</w:t>
            </w:r>
          </w:p>
        </w:tc>
      </w:tr>
      <w:tr w:rsidR="007C16F8" w:rsidTr="00DF2134">
        <w:tc>
          <w:tcPr>
            <w:tcW w:w="7443" w:type="dxa"/>
            <w:gridSpan w:val="2"/>
            <w:shd w:val="clear" w:color="auto" w:fill="BFBFBF" w:themeFill="background1" w:themeFillShade="BF"/>
          </w:tcPr>
          <w:p w:rsidR="007C16F8" w:rsidRDefault="007C16F8" w:rsidP="00DF2134">
            <w:pPr>
              <w:pStyle w:val="ListParagraph"/>
              <w:ind w:left="0" w:firstLine="90"/>
            </w:pPr>
            <w:r>
              <w:t>Search User</w:t>
            </w:r>
          </w:p>
        </w:tc>
      </w:tr>
      <w:tr w:rsidR="007C16F8" w:rsidTr="00DF2134">
        <w:tc>
          <w:tcPr>
            <w:tcW w:w="3744" w:type="dxa"/>
          </w:tcPr>
          <w:p w:rsidR="007C16F8" w:rsidRDefault="007C16F8" w:rsidP="007C16F8">
            <w:pPr>
              <w:pStyle w:val="ListParagraph"/>
              <w:numPr>
                <w:ilvl w:val="0"/>
                <w:numId w:val="35"/>
              </w:numPr>
              <w:spacing w:after="0" w:line="240" w:lineRule="auto"/>
            </w:pPr>
            <w:r>
              <w:t>Memilih menu search user</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pPr>
              <w:pStyle w:val="ListParagraph"/>
              <w:ind w:left="540"/>
            </w:pPr>
          </w:p>
        </w:tc>
        <w:tc>
          <w:tcPr>
            <w:tcW w:w="3699" w:type="dxa"/>
          </w:tcPr>
          <w:p w:rsidR="007C16F8" w:rsidRDefault="007C16F8" w:rsidP="007C16F8">
            <w:pPr>
              <w:pStyle w:val="ListParagraph"/>
              <w:numPr>
                <w:ilvl w:val="0"/>
                <w:numId w:val="35"/>
              </w:numPr>
              <w:spacing w:after="0" w:line="240" w:lineRule="auto"/>
            </w:pPr>
            <w:r>
              <w:t xml:space="preserve">Menampilkan data user dengan action edit dan </w:t>
            </w:r>
            <w:r>
              <w:lastRenderedPageBreak/>
              <w:t>delete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90"/>
            </w:pPr>
            <w:r>
              <w:lastRenderedPageBreak/>
              <w:t>Edit User</w:t>
            </w:r>
          </w:p>
        </w:tc>
      </w:tr>
      <w:tr w:rsidR="007C16F8" w:rsidTr="00DF2134">
        <w:tc>
          <w:tcPr>
            <w:tcW w:w="3744" w:type="dxa"/>
          </w:tcPr>
          <w:p w:rsidR="007C16F8" w:rsidRDefault="007C16F8" w:rsidP="00DF2134">
            <w:pPr>
              <w:ind w:left="342" w:hanging="342"/>
            </w:pPr>
            <w:r>
              <w:t>1. Memilih user yang akan diedit, klik edit action</w:t>
            </w:r>
          </w:p>
        </w:tc>
        <w:tc>
          <w:tcPr>
            <w:tcW w:w="3699" w:type="dxa"/>
          </w:tcPr>
          <w:p w:rsidR="007C16F8" w:rsidRDefault="007C16F8" w:rsidP="00DF2134">
            <w:pPr>
              <w:pStyle w:val="ListParagraph"/>
              <w:ind w:left="396"/>
            </w:pPr>
          </w:p>
        </w:tc>
      </w:tr>
      <w:tr w:rsidR="007C16F8" w:rsidTr="00DF2134">
        <w:tc>
          <w:tcPr>
            <w:tcW w:w="3744" w:type="dxa"/>
          </w:tcPr>
          <w:p w:rsidR="007C16F8" w:rsidRDefault="007C16F8" w:rsidP="00DF2134">
            <w:pPr>
              <w:ind w:left="360" w:hanging="360"/>
            </w:pPr>
          </w:p>
        </w:tc>
        <w:tc>
          <w:tcPr>
            <w:tcW w:w="3699" w:type="dxa"/>
          </w:tcPr>
          <w:p w:rsidR="007C16F8" w:rsidRDefault="007C16F8" w:rsidP="00DF2134">
            <w:pPr>
              <w:pStyle w:val="ListParagraph"/>
              <w:ind w:left="378" w:hanging="360"/>
            </w:pPr>
            <w:r>
              <w:t xml:space="preserve">2. Menampilkan data user yang dipilih </w:t>
            </w:r>
          </w:p>
        </w:tc>
      </w:tr>
      <w:tr w:rsidR="007C16F8" w:rsidTr="00DF2134">
        <w:tc>
          <w:tcPr>
            <w:tcW w:w="3744" w:type="dxa"/>
          </w:tcPr>
          <w:p w:rsidR="007C16F8" w:rsidRDefault="007C16F8" w:rsidP="007C16F8">
            <w:pPr>
              <w:pStyle w:val="ListParagraph"/>
              <w:numPr>
                <w:ilvl w:val="0"/>
                <w:numId w:val="35"/>
              </w:numPr>
              <w:spacing w:after="0" w:line="240" w:lineRule="auto"/>
              <w:ind w:left="342"/>
            </w:pPr>
            <w:r>
              <w:t>Ubah data user, klik submit</w:t>
            </w:r>
          </w:p>
        </w:tc>
        <w:tc>
          <w:tcPr>
            <w:tcW w:w="3699" w:type="dxa"/>
          </w:tcPr>
          <w:p w:rsidR="007C16F8" w:rsidRDefault="007C16F8" w:rsidP="00DF2134">
            <w:pPr>
              <w:pStyle w:val="ListParagraph"/>
              <w:ind w:left="36"/>
            </w:pPr>
          </w:p>
        </w:tc>
      </w:tr>
      <w:tr w:rsidR="007C16F8" w:rsidTr="00DF2134">
        <w:tc>
          <w:tcPr>
            <w:tcW w:w="3744" w:type="dxa"/>
          </w:tcPr>
          <w:p w:rsidR="007C16F8" w:rsidRDefault="007C16F8" w:rsidP="00DF2134">
            <w:pPr>
              <w:pStyle w:val="ListParagraph"/>
              <w:ind w:left="360"/>
            </w:pPr>
          </w:p>
        </w:tc>
        <w:tc>
          <w:tcPr>
            <w:tcW w:w="3699" w:type="dxa"/>
          </w:tcPr>
          <w:p w:rsidR="007C16F8" w:rsidRDefault="007C16F8" w:rsidP="007C16F8">
            <w:pPr>
              <w:pStyle w:val="ListParagraph"/>
              <w:numPr>
                <w:ilvl w:val="0"/>
                <w:numId w:val="35"/>
              </w:numPr>
              <w:spacing w:after="0" w:line="240" w:lineRule="auto"/>
              <w:ind w:left="378" w:hanging="378"/>
            </w:pPr>
            <w:r>
              <w:t>Menyimpan ke database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90"/>
            </w:pPr>
            <w:r>
              <w:t>Delete User</w:t>
            </w:r>
          </w:p>
        </w:tc>
      </w:tr>
      <w:tr w:rsidR="007C16F8" w:rsidTr="00DF2134">
        <w:tc>
          <w:tcPr>
            <w:tcW w:w="3744" w:type="dxa"/>
          </w:tcPr>
          <w:p w:rsidR="007C16F8" w:rsidRDefault="007C16F8" w:rsidP="007C16F8">
            <w:pPr>
              <w:pStyle w:val="ListParagraph"/>
              <w:numPr>
                <w:ilvl w:val="0"/>
                <w:numId w:val="36"/>
              </w:numPr>
              <w:spacing w:after="0" w:line="240" w:lineRule="auto"/>
              <w:ind w:left="342"/>
            </w:pPr>
            <w:r>
              <w:t>Memilih user yang akan didelete, klik delete action</w:t>
            </w:r>
          </w:p>
        </w:tc>
        <w:tc>
          <w:tcPr>
            <w:tcW w:w="3699" w:type="dxa"/>
          </w:tcPr>
          <w:p w:rsidR="007C16F8" w:rsidRDefault="007C16F8" w:rsidP="00DF2134">
            <w:pPr>
              <w:pStyle w:val="ListParagraph"/>
              <w:ind w:left="306"/>
            </w:pPr>
          </w:p>
        </w:tc>
      </w:tr>
      <w:tr w:rsidR="007C16F8" w:rsidTr="00DF2134">
        <w:tc>
          <w:tcPr>
            <w:tcW w:w="3744" w:type="dxa"/>
          </w:tcPr>
          <w:p w:rsidR="007C16F8" w:rsidRDefault="007C16F8" w:rsidP="00DF2134">
            <w:pPr>
              <w:ind w:left="360" w:hanging="360"/>
            </w:pPr>
          </w:p>
        </w:tc>
        <w:tc>
          <w:tcPr>
            <w:tcW w:w="3699" w:type="dxa"/>
          </w:tcPr>
          <w:p w:rsidR="007C16F8" w:rsidRDefault="007C16F8" w:rsidP="007C16F8">
            <w:pPr>
              <w:pStyle w:val="ListParagraph"/>
              <w:numPr>
                <w:ilvl w:val="0"/>
                <w:numId w:val="36"/>
              </w:numPr>
              <w:spacing w:after="0" w:line="240" w:lineRule="auto"/>
              <w:ind w:left="378"/>
            </w:pPr>
            <w:r>
              <w:t>Delete data dari database</w:t>
            </w:r>
          </w:p>
        </w:tc>
      </w:tr>
    </w:tbl>
    <w:p w:rsidR="007C16F8" w:rsidRDefault="007C16F8" w:rsidP="007C16F8"/>
    <w:p w:rsidR="007C16F8" w:rsidRDefault="007C16F8" w:rsidP="007C16F8">
      <w:pPr>
        <w:pStyle w:val="ListParagraph"/>
        <w:numPr>
          <w:ilvl w:val="2"/>
          <w:numId w:val="14"/>
        </w:numPr>
        <w:ind w:left="1440"/>
      </w:pPr>
      <w:r w:rsidRPr="005105D2">
        <w:rPr>
          <w:b/>
        </w:rPr>
        <w:t xml:space="preserve">Functional Requirement </w:t>
      </w:r>
    </w:p>
    <w:p w:rsidR="007C16F8" w:rsidRDefault="007C16F8" w:rsidP="007C16F8">
      <w:pPr>
        <w:pStyle w:val="ListParagraph"/>
        <w:ind w:left="2340" w:hanging="900"/>
      </w:pPr>
      <w:r>
        <w:t xml:space="preserve">REQ </w:t>
      </w:r>
      <w:proofErr w:type="gramStart"/>
      <w:r>
        <w:t>1 :</w:t>
      </w:r>
      <w:proofErr w:type="gramEnd"/>
      <w:r>
        <w:t xml:space="preserve"> Jika data masukan tidak sesuai maka sistem akan menampilkan pesan kesalahan.</w:t>
      </w:r>
    </w:p>
    <w:p w:rsidR="007C16F8" w:rsidRDefault="007C16F8" w:rsidP="007C16F8">
      <w:pPr>
        <w:pStyle w:val="SubSubBab"/>
        <w:numPr>
          <w:ilvl w:val="1"/>
          <w:numId w:val="14"/>
        </w:numPr>
        <w:ind w:left="810" w:hanging="450"/>
      </w:pPr>
      <w:r>
        <w:t>Kelola Data Profile</w:t>
      </w:r>
    </w:p>
    <w:p w:rsidR="007C16F8" w:rsidRPr="00873C1E" w:rsidRDefault="007C16F8" w:rsidP="007C16F8">
      <w:pPr>
        <w:pStyle w:val="ListParagraph"/>
        <w:numPr>
          <w:ilvl w:val="2"/>
          <w:numId w:val="14"/>
        </w:numPr>
        <w:ind w:left="1440"/>
        <w:rPr>
          <w:b/>
        </w:rPr>
      </w:pPr>
      <w:r w:rsidRPr="00873C1E">
        <w:rPr>
          <w:b/>
        </w:rPr>
        <w:t xml:space="preserve">Description and Priority </w:t>
      </w:r>
    </w:p>
    <w:p w:rsidR="007C16F8" w:rsidRDefault="007C16F8" w:rsidP="007C16F8">
      <w:pPr>
        <w:pStyle w:val="ListParagraph"/>
        <w:ind w:left="1440"/>
      </w:pPr>
      <w:r>
        <w:t>Data Profile adalah tipe level user yang berhak melalukan login ke sistem, pada saat ini level user hanya terbagi 3 yaitu Admin, Referral dan Reseller.</w:t>
      </w:r>
    </w:p>
    <w:p w:rsidR="007C16F8" w:rsidRPr="008F1E5C" w:rsidRDefault="007C16F8" w:rsidP="007C16F8">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7443" w:type="dxa"/>
            <w:gridSpan w:val="2"/>
            <w:shd w:val="clear" w:color="auto" w:fill="BFBFBF" w:themeFill="background1" w:themeFillShade="BF"/>
          </w:tcPr>
          <w:p w:rsidR="007C16F8" w:rsidRDefault="007C16F8" w:rsidP="00DF2134">
            <w:pPr>
              <w:pStyle w:val="ListParagraph"/>
              <w:ind w:left="0"/>
            </w:pPr>
            <w:r>
              <w:t>Create Profile</w:t>
            </w:r>
          </w:p>
        </w:tc>
      </w:tr>
      <w:tr w:rsidR="007C16F8" w:rsidTr="00DF2134">
        <w:tc>
          <w:tcPr>
            <w:tcW w:w="3744" w:type="dxa"/>
          </w:tcPr>
          <w:p w:rsidR="007C16F8" w:rsidRDefault="007C16F8" w:rsidP="00DF2134">
            <w:pPr>
              <w:ind w:left="90"/>
            </w:pPr>
            <w:r>
              <w:t>Memasukan data profile sesuai dengan form yang tersedia lalu klik submit</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tc>
        <w:tc>
          <w:tcPr>
            <w:tcW w:w="3699" w:type="dxa"/>
          </w:tcPr>
          <w:p w:rsidR="007C16F8" w:rsidRDefault="007C16F8" w:rsidP="00DF2134">
            <w:pPr>
              <w:spacing w:after="0" w:line="240" w:lineRule="auto"/>
              <w:ind w:left="36"/>
            </w:pPr>
            <w:r>
              <w:t>Memeriksa valid tidaknya data masukan.</w:t>
            </w:r>
          </w:p>
        </w:tc>
      </w:tr>
      <w:tr w:rsidR="007C16F8" w:rsidTr="00DF2134">
        <w:tc>
          <w:tcPr>
            <w:tcW w:w="3744" w:type="dxa"/>
          </w:tcPr>
          <w:p w:rsidR="007C16F8" w:rsidRDefault="007C16F8" w:rsidP="00DF2134">
            <w:pPr>
              <w:pStyle w:val="ListParagraph"/>
            </w:pPr>
          </w:p>
        </w:tc>
        <w:tc>
          <w:tcPr>
            <w:tcW w:w="3699" w:type="dxa"/>
          </w:tcPr>
          <w:p w:rsidR="007C16F8" w:rsidRDefault="007C16F8" w:rsidP="00DF2134">
            <w:pPr>
              <w:spacing w:after="0" w:line="240" w:lineRule="auto"/>
              <w:ind w:left="36"/>
            </w:pPr>
            <w:r>
              <w:t>Jika valid maka data disimpan ke database, jika tidak valid maka muncul pesan kesalahan.</w:t>
            </w:r>
          </w:p>
        </w:tc>
      </w:tr>
      <w:tr w:rsidR="007C16F8" w:rsidTr="00DF2134">
        <w:tc>
          <w:tcPr>
            <w:tcW w:w="7443" w:type="dxa"/>
            <w:gridSpan w:val="2"/>
            <w:shd w:val="clear" w:color="auto" w:fill="BFBFBF" w:themeFill="background1" w:themeFillShade="BF"/>
          </w:tcPr>
          <w:p w:rsidR="007C16F8" w:rsidRDefault="007C16F8" w:rsidP="00DF2134">
            <w:pPr>
              <w:pStyle w:val="ListParagraph"/>
              <w:ind w:left="0" w:firstLine="90"/>
            </w:pPr>
            <w:r>
              <w:t>Search Profile</w:t>
            </w:r>
          </w:p>
        </w:tc>
      </w:tr>
      <w:tr w:rsidR="007C16F8" w:rsidTr="00DF2134">
        <w:tc>
          <w:tcPr>
            <w:tcW w:w="3744" w:type="dxa"/>
          </w:tcPr>
          <w:p w:rsidR="007C16F8" w:rsidRDefault="007C16F8" w:rsidP="007C16F8">
            <w:pPr>
              <w:pStyle w:val="ListParagraph"/>
              <w:numPr>
                <w:ilvl w:val="3"/>
                <w:numId w:val="9"/>
              </w:numPr>
              <w:spacing w:after="0" w:line="240" w:lineRule="auto"/>
              <w:ind w:left="540"/>
            </w:pPr>
            <w:r>
              <w:t>Memilih menu search profile</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pPr>
              <w:pStyle w:val="ListParagraph"/>
              <w:ind w:left="540"/>
            </w:pPr>
          </w:p>
        </w:tc>
        <w:tc>
          <w:tcPr>
            <w:tcW w:w="3699" w:type="dxa"/>
          </w:tcPr>
          <w:p w:rsidR="007C16F8" w:rsidRDefault="007C16F8" w:rsidP="007C16F8">
            <w:pPr>
              <w:pStyle w:val="ListParagraph"/>
              <w:numPr>
                <w:ilvl w:val="3"/>
                <w:numId w:val="9"/>
              </w:numPr>
              <w:spacing w:after="0" w:line="240" w:lineRule="auto"/>
              <w:ind w:left="396"/>
            </w:pPr>
            <w:r>
              <w:t>Menampilkan data profile dengan action edit dan delete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90"/>
            </w:pPr>
            <w:r>
              <w:lastRenderedPageBreak/>
              <w:t>Edit Profile</w:t>
            </w:r>
          </w:p>
        </w:tc>
      </w:tr>
      <w:tr w:rsidR="007C16F8" w:rsidTr="00DF2134">
        <w:tc>
          <w:tcPr>
            <w:tcW w:w="3744" w:type="dxa"/>
          </w:tcPr>
          <w:p w:rsidR="007C16F8" w:rsidRDefault="007C16F8" w:rsidP="00DF2134">
            <w:pPr>
              <w:ind w:left="360" w:hanging="360"/>
            </w:pPr>
            <w:r>
              <w:t>1. Memilih profile yang akan diedit, klik edit action</w:t>
            </w:r>
          </w:p>
        </w:tc>
        <w:tc>
          <w:tcPr>
            <w:tcW w:w="3699" w:type="dxa"/>
          </w:tcPr>
          <w:p w:rsidR="007C16F8" w:rsidRDefault="007C16F8" w:rsidP="00DF2134">
            <w:pPr>
              <w:pStyle w:val="ListParagraph"/>
              <w:ind w:left="396"/>
            </w:pPr>
          </w:p>
        </w:tc>
      </w:tr>
      <w:tr w:rsidR="007C16F8" w:rsidTr="00DF2134">
        <w:tc>
          <w:tcPr>
            <w:tcW w:w="3744" w:type="dxa"/>
          </w:tcPr>
          <w:p w:rsidR="007C16F8" w:rsidRDefault="007C16F8" w:rsidP="00DF2134">
            <w:pPr>
              <w:ind w:left="360" w:hanging="360"/>
            </w:pPr>
          </w:p>
        </w:tc>
        <w:tc>
          <w:tcPr>
            <w:tcW w:w="3699" w:type="dxa"/>
          </w:tcPr>
          <w:p w:rsidR="007C16F8" w:rsidRDefault="007C16F8" w:rsidP="00DF2134">
            <w:pPr>
              <w:pStyle w:val="ListParagraph"/>
              <w:ind w:left="306" w:hanging="270"/>
            </w:pPr>
            <w:r>
              <w:t xml:space="preserve">2. Menampilkan data profile yang dipilih </w:t>
            </w:r>
          </w:p>
        </w:tc>
      </w:tr>
      <w:tr w:rsidR="007C16F8" w:rsidTr="00DF2134">
        <w:tc>
          <w:tcPr>
            <w:tcW w:w="3744" w:type="dxa"/>
          </w:tcPr>
          <w:p w:rsidR="007C16F8" w:rsidRDefault="007C16F8" w:rsidP="007C16F8">
            <w:pPr>
              <w:pStyle w:val="ListParagraph"/>
              <w:numPr>
                <w:ilvl w:val="3"/>
                <w:numId w:val="9"/>
              </w:numPr>
              <w:spacing w:after="0" w:line="240" w:lineRule="auto"/>
              <w:ind w:left="360"/>
            </w:pPr>
            <w:r>
              <w:t>Ubah data profile, klik submit</w:t>
            </w:r>
          </w:p>
        </w:tc>
        <w:tc>
          <w:tcPr>
            <w:tcW w:w="3699" w:type="dxa"/>
          </w:tcPr>
          <w:p w:rsidR="007C16F8" w:rsidRDefault="007C16F8" w:rsidP="00DF2134">
            <w:pPr>
              <w:pStyle w:val="ListParagraph"/>
              <w:ind w:left="36"/>
            </w:pPr>
          </w:p>
        </w:tc>
      </w:tr>
      <w:tr w:rsidR="007C16F8" w:rsidTr="00DF2134">
        <w:tc>
          <w:tcPr>
            <w:tcW w:w="3744" w:type="dxa"/>
          </w:tcPr>
          <w:p w:rsidR="007C16F8" w:rsidRDefault="007C16F8" w:rsidP="00DF2134">
            <w:pPr>
              <w:pStyle w:val="ListParagraph"/>
              <w:ind w:left="360"/>
            </w:pPr>
          </w:p>
        </w:tc>
        <w:tc>
          <w:tcPr>
            <w:tcW w:w="3699" w:type="dxa"/>
          </w:tcPr>
          <w:p w:rsidR="007C16F8" w:rsidRDefault="007C16F8" w:rsidP="007C16F8">
            <w:pPr>
              <w:pStyle w:val="ListParagraph"/>
              <w:numPr>
                <w:ilvl w:val="3"/>
                <w:numId w:val="9"/>
              </w:numPr>
              <w:spacing w:after="0" w:line="240" w:lineRule="auto"/>
              <w:ind w:left="306"/>
            </w:pPr>
            <w:r>
              <w:t>Menyimpan ke database</w:t>
            </w:r>
          </w:p>
        </w:tc>
      </w:tr>
      <w:tr w:rsidR="007C16F8" w:rsidTr="00DF2134">
        <w:tc>
          <w:tcPr>
            <w:tcW w:w="7443" w:type="dxa"/>
            <w:gridSpan w:val="2"/>
            <w:shd w:val="clear" w:color="auto" w:fill="BFBFBF" w:themeFill="background1" w:themeFillShade="BF"/>
          </w:tcPr>
          <w:p w:rsidR="007C16F8" w:rsidRDefault="007C16F8" w:rsidP="00DF2134">
            <w:pPr>
              <w:pStyle w:val="ListParagraph"/>
              <w:ind w:left="90"/>
            </w:pPr>
            <w:r>
              <w:t>Delete Profile</w:t>
            </w:r>
          </w:p>
        </w:tc>
      </w:tr>
      <w:tr w:rsidR="007C16F8" w:rsidTr="00DF2134">
        <w:tc>
          <w:tcPr>
            <w:tcW w:w="3744" w:type="dxa"/>
          </w:tcPr>
          <w:p w:rsidR="007C16F8" w:rsidRDefault="007C16F8" w:rsidP="007C16F8">
            <w:pPr>
              <w:pStyle w:val="ListParagraph"/>
              <w:numPr>
                <w:ilvl w:val="0"/>
                <w:numId w:val="26"/>
              </w:numPr>
              <w:spacing w:after="0" w:line="240" w:lineRule="auto"/>
              <w:ind w:left="360"/>
            </w:pPr>
            <w:r>
              <w:t>Memilih profile yang akan didelete, klik delete action</w:t>
            </w:r>
          </w:p>
        </w:tc>
        <w:tc>
          <w:tcPr>
            <w:tcW w:w="3699" w:type="dxa"/>
          </w:tcPr>
          <w:p w:rsidR="007C16F8" w:rsidRDefault="007C16F8" w:rsidP="00DF2134">
            <w:pPr>
              <w:pStyle w:val="ListParagraph"/>
              <w:ind w:left="306"/>
            </w:pPr>
          </w:p>
        </w:tc>
      </w:tr>
      <w:tr w:rsidR="007C16F8" w:rsidTr="00DF2134">
        <w:tc>
          <w:tcPr>
            <w:tcW w:w="3744" w:type="dxa"/>
          </w:tcPr>
          <w:p w:rsidR="007C16F8" w:rsidRDefault="007C16F8" w:rsidP="00DF2134">
            <w:pPr>
              <w:ind w:left="360" w:hanging="360"/>
            </w:pPr>
          </w:p>
        </w:tc>
        <w:tc>
          <w:tcPr>
            <w:tcW w:w="3699" w:type="dxa"/>
          </w:tcPr>
          <w:p w:rsidR="007C16F8" w:rsidRDefault="007C16F8" w:rsidP="007C16F8">
            <w:pPr>
              <w:pStyle w:val="ListParagraph"/>
              <w:numPr>
                <w:ilvl w:val="0"/>
                <w:numId w:val="26"/>
              </w:numPr>
              <w:spacing w:after="0" w:line="240" w:lineRule="auto"/>
              <w:ind w:left="306"/>
            </w:pPr>
            <w:r>
              <w:t>Delete data dari database</w:t>
            </w:r>
          </w:p>
        </w:tc>
      </w:tr>
    </w:tbl>
    <w:p w:rsidR="007C16F8" w:rsidRDefault="007C16F8" w:rsidP="007C16F8">
      <w:bookmarkStart w:id="0" w:name="_GoBack"/>
      <w:bookmarkEnd w:id="0"/>
    </w:p>
    <w:p w:rsidR="007C16F8" w:rsidRDefault="007C16F8" w:rsidP="007C16F8">
      <w:pPr>
        <w:pStyle w:val="ListParagraph"/>
        <w:numPr>
          <w:ilvl w:val="2"/>
          <w:numId w:val="14"/>
        </w:numPr>
        <w:ind w:left="1440"/>
      </w:pPr>
      <w:r w:rsidRPr="005105D2">
        <w:rPr>
          <w:b/>
        </w:rPr>
        <w:t xml:space="preserve">Functional Requirement </w:t>
      </w:r>
    </w:p>
    <w:p w:rsidR="007C16F8" w:rsidRDefault="007C16F8" w:rsidP="007C16F8">
      <w:pPr>
        <w:pStyle w:val="ListParagraph"/>
        <w:ind w:left="2340" w:hanging="900"/>
      </w:pPr>
      <w:r>
        <w:t xml:space="preserve">REQ </w:t>
      </w:r>
      <w:proofErr w:type="gramStart"/>
      <w:r>
        <w:t>1 :</w:t>
      </w:r>
      <w:proofErr w:type="gramEnd"/>
      <w:r>
        <w:t xml:space="preserve"> Jika data masukan tidak sesuai maka sistem akan menampilkan pesan kesalahan.</w:t>
      </w:r>
    </w:p>
    <w:p w:rsidR="007C16F8" w:rsidRDefault="007C16F8" w:rsidP="007C16F8">
      <w:pPr>
        <w:pStyle w:val="SubSubBab"/>
        <w:numPr>
          <w:ilvl w:val="1"/>
          <w:numId w:val="14"/>
        </w:numPr>
        <w:ind w:left="810" w:hanging="450"/>
      </w:pPr>
      <w:r>
        <w:t>Kelola Permission</w:t>
      </w:r>
    </w:p>
    <w:p w:rsidR="007C16F8" w:rsidRPr="00873C1E" w:rsidRDefault="007C16F8" w:rsidP="007C16F8">
      <w:pPr>
        <w:pStyle w:val="ListParagraph"/>
        <w:numPr>
          <w:ilvl w:val="2"/>
          <w:numId w:val="14"/>
        </w:numPr>
        <w:ind w:left="1440"/>
        <w:rPr>
          <w:b/>
        </w:rPr>
      </w:pPr>
      <w:r w:rsidRPr="00873C1E">
        <w:rPr>
          <w:b/>
        </w:rPr>
        <w:t xml:space="preserve">Description and Priority </w:t>
      </w:r>
    </w:p>
    <w:p w:rsidR="007C16F8" w:rsidRDefault="007C16F8" w:rsidP="007C16F8">
      <w:pPr>
        <w:pStyle w:val="ListParagraph"/>
        <w:ind w:left="1440"/>
      </w:pPr>
      <w:r>
        <w:t xml:space="preserve">Permission untuk mengatur level akses dari setiap user, sehingga masing masing user memiliki hak akses berbeda </w:t>
      </w:r>
      <w:proofErr w:type="gramStart"/>
      <w:r>
        <w:t>beda</w:t>
      </w:r>
      <w:proofErr w:type="gramEnd"/>
      <w:r>
        <w:t>.</w:t>
      </w:r>
    </w:p>
    <w:p w:rsidR="007C16F8" w:rsidRPr="008F1E5C" w:rsidRDefault="007C16F8" w:rsidP="007C16F8">
      <w:pPr>
        <w:pStyle w:val="ListParagraph"/>
        <w:numPr>
          <w:ilvl w:val="2"/>
          <w:numId w:val="14"/>
        </w:numPr>
        <w:ind w:left="1440"/>
        <w:rPr>
          <w:b/>
        </w:rPr>
      </w:pPr>
      <w:r w:rsidRPr="008F1E5C">
        <w:rPr>
          <w:b/>
        </w:rPr>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Default="007C16F8" w:rsidP="007C16F8">
            <w:pPr>
              <w:pStyle w:val="ListParagraph"/>
              <w:numPr>
                <w:ilvl w:val="3"/>
                <w:numId w:val="26"/>
              </w:numPr>
              <w:spacing w:after="0" w:line="240" w:lineRule="auto"/>
              <w:ind w:left="342"/>
            </w:pPr>
            <w:r>
              <w:t>Memilih Level User</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tc>
        <w:tc>
          <w:tcPr>
            <w:tcW w:w="3699" w:type="dxa"/>
          </w:tcPr>
          <w:p w:rsidR="007C16F8" w:rsidRDefault="007C16F8" w:rsidP="007C16F8">
            <w:pPr>
              <w:pStyle w:val="ListParagraph"/>
              <w:numPr>
                <w:ilvl w:val="3"/>
                <w:numId w:val="26"/>
              </w:numPr>
              <w:spacing w:after="0" w:line="240" w:lineRule="auto"/>
              <w:ind w:left="325"/>
            </w:pPr>
            <w:r>
              <w:t>Menampilkan semua function dalam sistem.</w:t>
            </w:r>
          </w:p>
        </w:tc>
      </w:tr>
      <w:tr w:rsidR="007C16F8" w:rsidTr="00DF2134">
        <w:tc>
          <w:tcPr>
            <w:tcW w:w="3744" w:type="dxa"/>
          </w:tcPr>
          <w:p w:rsidR="007C16F8" w:rsidRDefault="007C16F8" w:rsidP="007C16F8">
            <w:pPr>
              <w:pStyle w:val="ListParagraph"/>
              <w:numPr>
                <w:ilvl w:val="3"/>
                <w:numId w:val="26"/>
              </w:numPr>
              <w:spacing w:after="0" w:line="240" w:lineRule="auto"/>
              <w:ind w:left="342"/>
            </w:pPr>
            <w:r>
              <w:t xml:space="preserve">Ceklis </w:t>
            </w:r>
            <w:proofErr w:type="gramStart"/>
            <w:r>
              <w:t>function</w:t>
            </w:r>
            <w:proofErr w:type="gramEnd"/>
            <w:r>
              <w:t xml:space="preserve"> yang ingin ditampilkan pada halaman masing masing user.</w:t>
            </w:r>
          </w:p>
        </w:tc>
        <w:tc>
          <w:tcPr>
            <w:tcW w:w="3699" w:type="dxa"/>
          </w:tcPr>
          <w:p w:rsidR="007C16F8" w:rsidRDefault="007C16F8" w:rsidP="00DF2134">
            <w:pPr>
              <w:spacing w:after="0" w:line="240" w:lineRule="auto"/>
              <w:ind w:left="36"/>
            </w:pPr>
          </w:p>
        </w:tc>
      </w:tr>
      <w:tr w:rsidR="007C16F8" w:rsidTr="00DF2134">
        <w:tc>
          <w:tcPr>
            <w:tcW w:w="3744" w:type="dxa"/>
          </w:tcPr>
          <w:p w:rsidR="007C16F8" w:rsidRDefault="007C16F8" w:rsidP="007C16F8">
            <w:pPr>
              <w:pStyle w:val="ListParagraph"/>
              <w:numPr>
                <w:ilvl w:val="3"/>
                <w:numId w:val="26"/>
              </w:numPr>
              <w:spacing w:after="0" w:line="240" w:lineRule="auto"/>
              <w:ind w:left="342"/>
            </w:pPr>
            <w:r>
              <w:t>Klik Submit</w:t>
            </w:r>
          </w:p>
        </w:tc>
        <w:tc>
          <w:tcPr>
            <w:tcW w:w="3699" w:type="dxa"/>
          </w:tcPr>
          <w:p w:rsidR="007C16F8" w:rsidRDefault="007C16F8" w:rsidP="00DF2134">
            <w:pPr>
              <w:pStyle w:val="ListParagraph"/>
            </w:pPr>
          </w:p>
        </w:tc>
      </w:tr>
      <w:tr w:rsidR="007C16F8" w:rsidTr="00DF2134">
        <w:tc>
          <w:tcPr>
            <w:tcW w:w="3744" w:type="dxa"/>
          </w:tcPr>
          <w:p w:rsidR="007C16F8" w:rsidRDefault="007C16F8" w:rsidP="00DF2134">
            <w:pPr>
              <w:pStyle w:val="ListParagraph"/>
              <w:ind w:left="540"/>
            </w:pPr>
          </w:p>
        </w:tc>
        <w:tc>
          <w:tcPr>
            <w:tcW w:w="3699" w:type="dxa"/>
          </w:tcPr>
          <w:p w:rsidR="007C16F8" w:rsidRDefault="007C16F8" w:rsidP="007C16F8">
            <w:pPr>
              <w:pStyle w:val="ListParagraph"/>
              <w:numPr>
                <w:ilvl w:val="3"/>
                <w:numId w:val="26"/>
              </w:numPr>
              <w:spacing w:after="0" w:line="240" w:lineRule="auto"/>
              <w:ind w:left="394"/>
            </w:pPr>
            <w:r>
              <w:t>Menyimpan ke database</w:t>
            </w:r>
          </w:p>
        </w:tc>
      </w:tr>
    </w:tbl>
    <w:p w:rsidR="007C16F8" w:rsidRDefault="007C16F8" w:rsidP="007C16F8"/>
    <w:p w:rsidR="007C16F8" w:rsidRDefault="007C16F8" w:rsidP="007C16F8">
      <w:pPr>
        <w:pStyle w:val="ListParagraph"/>
        <w:numPr>
          <w:ilvl w:val="2"/>
          <w:numId w:val="33"/>
        </w:numPr>
        <w:ind w:left="1440"/>
      </w:pPr>
      <w:r w:rsidRPr="00591C3A">
        <w:rPr>
          <w:b/>
        </w:rPr>
        <w:t xml:space="preserve">Functional Requirement </w:t>
      </w:r>
    </w:p>
    <w:p w:rsidR="007C16F8" w:rsidRDefault="007C16F8" w:rsidP="007C16F8">
      <w:pPr>
        <w:pStyle w:val="ListParagraph"/>
        <w:ind w:left="2340" w:hanging="900"/>
      </w:pPr>
      <w:r>
        <w:t xml:space="preserve">REQ </w:t>
      </w:r>
      <w:proofErr w:type="gramStart"/>
      <w:r>
        <w:t>1 :</w:t>
      </w:r>
      <w:proofErr w:type="gramEnd"/>
      <w:r>
        <w:t xml:space="preserve"> TDB.</w:t>
      </w:r>
    </w:p>
    <w:p w:rsidR="007C16F8" w:rsidRDefault="007C16F8" w:rsidP="007C16F8">
      <w:pPr>
        <w:pStyle w:val="SubSubBab"/>
        <w:numPr>
          <w:ilvl w:val="1"/>
          <w:numId w:val="14"/>
        </w:numPr>
        <w:ind w:left="810" w:hanging="450"/>
      </w:pPr>
      <w:r>
        <w:t>Change Password</w:t>
      </w:r>
    </w:p>
    <w:p w:rsidR="007C16F8" w:rsidRPr="00873C1E" w:rsidRDefault="007C16F8" w:rsidP="007C16F8">
      <w:pPr>
        <w:pStyle w:val="ListParagraph"/>
        <w:numPr>
          <w:ilvl w:val="2"/>
          <w:numId w:val="14"/>
        </w:numPr>
        <w:ind w:left="1440"/>
        <w:rPr>
          <w:b/>
        </w:rPr>
      </w:pPr>
      <w:r w:rsidRPr="00873C1E">
        <w:rPr>
          <w:b/>
        </w:rPr>
        <w:t xml:space="preserve">Description and Priority </w:t>
      </w:r>
    </w:p>
    <w:p w:rsidR="007C16F8" w:rsidRDefault="007C16F8" w:rsidP="007C16F8">
      <w:pPr>
        <w:pStyle w:val="ListParagraph"/>
        <w:ind w:left="1440"/>
      </w:pPr>
      <w:r>
        <w:t>Change password dapat digunakan oleh semua actor/user.</w:t>
      </w:r>
    </w:p>
    <w:p w:rsidR="007C16F8" w:rsidRPr="008F1E5C" w:rsidRDefault="007C16F8" w:rsidP="007C16F8">
      <w:pPr>
        <w:pStyle w:val="ListParagraph"/>
        <w:numPr>
          <w:ilvl w:val="2"/>
          <w:numId w:val="14"/>
        </w:numPr>
        <w:ind w:left="1440"/>
        <w:rPr>
          <w:b/>
        </w:rPr>
      </w:pPr>
      <w:r w:rsidRPr="008F1E5C">
        <w:rPr>
          <w:b/>
        </w:rPr>
        <w:lastRenderedPageBreak/>
        <w:t xml:space="preserve">Stimulus / Response Sequence </w:t>
      </w:r>
    </w:p>
    <w:tbl>
      <w:tblPr>
        <w:tblStyle w:val="TableGrid"/>
        <w:tblW w:w="0" w:type="auto"/>
        <w:tblInd w:w="1548" w:type="dxa"/>
        <w:tblLook w:val="04A0" w:firstRow="1" w:lastRow="0" w:firstColumn="1" w:lastColumn="0" w:noHBand="0" w:noVBand="1"/>
      </w:tblPr>
      <w:tblGrid>
        <w:gridCol w:w="3744"/>
        <w:gridCol w:w="3699"/>
      </w:tblGrid>
      <w:tr w:rsidR="007C16F8" w:rsidTr="00DF2134">
        <w:tc>
          <w:tcPr>
            <w:tcW w:w="3744" w:type="dxa"/>
          </w:tcPr>
          <w:p w:rsidR="007C16F8" w:rsidRPr="002F0462" w:rsidRDefault="007C16F8" w:rsidP="00DF2134">
            <w:pPr>
              <w:pStyle w:val="ListParagraph"/>
              <w:ind w:left="0"/>
              <w:jc w:val="center"/>
              <w:rPr>
                <w:b/>
              </w:rPr>
            </w:pPr>
            <w:r w:rsidRPr="002F0462">
              <w:rPr>
                <w:b/>
              </w:rPr>
              <w:t>Aksi Aktor</w:t>
            </w:r>
          </w:p>
        </w:tc>
        <w:tc>
          <w:tcPr>
            <w:tcW w:w="3699" w:type="dxa"/>
          </w:tcPr>
          <w:p w:rsidR="007C16F8" w:rsidRPr="002F0462" w:rsidRDefault="007C16F8" w:rsidP="00DF2134">
            <w:pPr>
              <w:pStyle w:val="ListParagraph"/>
              <w:ind w:left="0"/>
              <w:jc w:val="center"/>
              <w:rPr>
                <w:b/>
              </w:rPr>
            </w:pPr>
            <w:r w:rsidRPr="002F0462">
              <w:rPr>
                <w:b/>
              </w:rPr>
              <w:t>Reaksi Sistem</w:t>
            </w:r>
          </w:p>
        </w:tc>
      </w:tr>
      <w:tr w:rsidR="007C16F8" w:rsidTr="00DF2134">
        <w:tc>
          <w:tcPr>
            <w:tcW w:w="3744" w:type="dxa"/>
          </w:tcPr>
          <w:p w:rsidR="007C16F8" w:rsidRDefault="007C16F8" w:rsidP="007C16F8">
            <w:pPr>
              <w:pStyle w:val="ListParagraph"/>
              <w:numPr>
                <w:ilvl w:val="6"/>
                <w:numId w:val="26"/>
              </w:numPr>
              <w:spacing w:after="0" w:line="240" w:lineRule="auto"/>
              <w:ind w:left="342"/>
            </w:pPr>
            <w:r>
              <w:t>Memasukan password baru dan konfirmasi password baru</w:t>
            </w:r>
          </w:p>
        </w:tc>
        <w:tc>
          <w:tcPr>
            <w:tcW w:w="3699" w:type="dxa"/>
          </w:tcPr>
          <w:p w:rsidR="007C16F8" w:rsidRDefault="007C16F8" w:rsidP="00DF2134">
            <w:pPr>
              <w:pStyle w:val="ListParagraph"/>
            </w:pPr>
          </w:p>
        </w:tc>
      </w:tr>
      <w:tr w:rsidR="007C16F8" w:rsidTr="00DF2134">
        <w:tc>
          <w:tcPr>
            <w:tcW w:w="3744" w:type="dxa"/>
          </w:tcPr>
          <w:p w:rsidR="007C16F8" w:rsidRDefault="007C16F8" w:rsidP="007C16F8">
            <w:pPr>
              <w:pStyle w:val="ListParagraph"/>
              <w:numPr>
                <w:ilvl w:val="6"/>
                <w:numId w:val="26"/>
              </w:numPr>
              <w:spacing w:after="0" w:line="240" w:lineRule="auto"/>
              <w:ind w:left="342"/>
            </w:pPr>
            <w:r>
              <w:t>Klik save</w:t>
            </w:r>
          </w:p>
        </w:tc>
        <w:tc>
          <w:tcPr>
            <w:tcW w:w="3699" w:type="dxa"/>
          </w:tcPr>
          <w:p w:rsidR="007C16F8" w:rsidRDefault="007C16F8" w:rsidP="00DF2134">
            <w:pPr>
              <w:spacing w:after="0" w:line="240" w:lineRule="auto"/>
              <w:ind w:left="36"/>
            </w:pPr>
          </w:p>
        </w:tc>
      </w:tr>
      <w:tr w:rsidR="007C16F8" w:rsidTr="00DF2134">
        <w:tc>
          <w:tcPr>
            <w:tcW w:w="3744" w:type="dxa"/>
          </w:tcPr>
          <w:p w:rsidR="007C16F8" w:rsidRDefault="007C16F8" w:rsidP="00DF2134">
            <w:pPr>
              <w:pStyle w:val="ListParagraph"/>
            </w:pPr>
          </w:p>
        </w:tc>
        <w:tc>
          <w:tcPr>
            <w:tcW w:w="3699" w:type="dxa"/>
          </w:tcPr>
          <w:p w:rsidR="007C16F8" w:rsidRDefault="007C16F8" w:rsidP="007C16F8">
            <w:pPr>
              <w:pStyle w:val="ListParagraph"/>
              <w:numPr>
                <w:ilvl w:val="6"/>
                <w:numId w:val="26"/>
              </w:numPr>
              <w:spacing w:after="0" w:line="240" w:lineRule="auto"/>
              <w:ind w:left="375"/>
            </w:pPr>
            <w:r>
              <w:t>Menyimpan ke database</w:t>
            </w:r>
          </w:p>
        </w:tc>
      </w:tr>
      <w:tr w:rsidR="007C16F8" w:rsidTr="00DF2134">
        <w:tc>
          <w:tcPr>
            <w:tcW w:w="3744" w:type="dxa"/>
          </w:tcPr>
          <w:p w:rsidR="007C16F8" w:rsidRDefault="007C16F8" w:rsidP="00DF2134">
            <w:pPr>
              <w:pStyle w:val="ListParagraph"/>
            </w:pPr>
          </w:p>
        </w:tc>
        <w:tc>
          <w:tcPr>
            <w:tcW w:w="3699" w:type="dxa"/>
          </w:tcPr>
          <w:p w:rsidR="007C16F8" w:rsidRDefault="007C16F8" w:rsidP="007C16F8">
            <w:pPr>
              <w:pStyle w:val="ListParagraph"/>
              <w:numPr>
                <w:ilvl w:val="6"/>
                <w:numId w:val="26"/>
              </w:numPr>
              <w:spacing w:after="0" w:line="240" w:lineRule="auto"/>
              <w:ind w:left="386"/>
            </w:pPr>
            <w:r>
              <w:t>Menampilkan form login</w:t>
            </w:r>
          </w:p>
        </w:tc>
      </w:tr>
    </w:tbl>
    <w:p w:rsidR="007C16F8" w:rsidRDefault="007C16F8" w:rsidP="007C16F8"/>
    <w:p w:rsidR="007C16F8" w:rsidRDefault="007C16F8" w:rsidP="007C16F8">
      <w:pPr>
        <w:pStyle w:val="ListParagraph"/>
        <w:numPr>
          <w:ilvl w:val="2"/>
          <w:numId w:val="14"/>
        </w:numPr>
        <w:ind w:left="1440"/>
      </w:pPr>
      <w:r w:rsidRPr="005105D2">
        <w:rPr>
          <w:b/>
        </w:rPr>
        <w:t xml:space="preserve">Functional Requirement </w:t>
      </w:r>
    </w:p>
    <w:p w:rsidR="007C16F8" w:rsidRDefault="007C16F8" w:rsidP="007C16F8">
      <w:pPr>
        <w:pStyle w:val="ListParagraph"/>
        <w:ind w:left="2340" w:hanging="900"/>
      </w:pPr>
      <w:r>
        <w:t xml:space="preserve">REQ </w:t>
      </w:r>
      <w:proofErr w:type="gramStart"/>
      <w:r>
        <w:t>1 :</w:t>
      </w:r>
      <w:proofErr w:type="gramEnd"/>
      <w:r>
        <w:t xml:space="preserve"> Jika data masukan tidak sesuai maka sistem akan menampilkan pesan kesalahan.</w:t>
      </w:r>
    </w:p>
    <w:p w:rsidR="007C16F8" w:rsidRDefault="007C16F8" w:rsidP="007C16F8">
      <w:pPr>
        <w:pStyle w:val="ListParagraph"/>
        <w:ind w:left="2340" w:hanging="900"/>
      </w:pPr>
      <w:r>
        <w:t xml:space="preserve">REQ </w:t>
      </w:r>
      <w:proofErr w:type="gramStart"/>
      <w:r>
        <w:t>2 :</w:t>
      </w:r>
      <w:proofErr w:type="gramEnd"/>
      <w:r>
        <w:t xml:space="preserve"> Jika password tidak sama maka sistem akan menampilkan pesan kesalahan.</w:t>
      </w:r>
    </w:p>
    <w:p w:rsidR="007C16F8" w:rsidRDefault="007C16F8" w:rsidP="007C16F8">
      <w:pPr>
        <w:pStyle w:val="SubBab"/>
      </w:pPr>
    </w:p>
    <w:p w:rsidR="007C16F8" w:rsidRPr="00613B16" w:rsidRDefault="007C16F8" w:rsidP="007C16F8">
      <w:pPr>
        <w:pStyle w:val="SubBab"/>
        <w:numPr>
          <w:ilvl w:val="0"/>
          <w:numId w:val="14"/>
        </w:numPr>
        <w:ind w:left="360"/>
        <w:rPr>
          <w:lang w:val="sv-SE"/>
        </w:rPr>
      </w:pPr>
      <w:r>
        <w:t>Other Non-Functional Requirement</w:t>
      </w:r>
    </w:p>
    <w:p w:rsidR="007C16F8" w:rsidRPr="00FB1AAE" w:rsidRDefault="007C16F8" w:rsidP="007C16F8">
      <w:pPr>
        <w:ind w:firstLine="360"/>
        <w:rPr>
          <w:lang w:val="sv-SE"/>
        </w:rPr>
      </w:pPr>
      <w:r>
        <w:rPr>
          <w:lang w:val="sv-SE"/>
        </w:rPr>
        <w:t>Berikut ini adalah beberapa kebutuhan non fungsional dari sistem generate akun wifi id.</w:t>
      </w:r>
    </w:p>
    <w:tbl>
      <w:tblPr>
        <w:tblW w:w="827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28"/>
        <w:gridCol w:w="5470"/>
      </w:tblGrid>
      <w:tr w:rsidR="007C16F8" w:rsidTr="00DF2134">
        <w:trPr>
          <w:tblHeader/>
        </w:trPr>
        <w:tc>
          <w:tcPr>
            <w:tcW w:w="1080" w:type="dxa"/>
          </w:tcPr>
          <w:p w:rsidR="007C16F8" w:rsidRPr="00FB1AAE" w:rsidRDefault="007C16F8" w:rsidP="00DF2134">
            <w:pPr>
              <w:jc w:val="left"/>
              <w:rPr>
                <w:b/>
                <w:lang w:val="id-ID"/>
              </w:rPr>
            </w:pPr>
            <w:r>
              <w:rPr>
                <w:b/>
                <w:lang w:val="id-ID"/>
              </w:rPr>
              <w:t>ID</w:t>
            </w:r>
          </w:p>
        </w:tc>
        <w:tc>
          <w:tcPr>
            <w:tcW w:w="1728" w:type="dxa"/>
          </w:tcPr>
          <w:p w:rsidR="007C16F8" w:rsidRDefault="007C16F8" w:rsidP="00DF2134">
            <w:pPr>
              <w:rPr>
                <w:b/>
              </w:rPr>
            </w:pPr>
            <w:r>
              <w:rPr>
                <w:b/>
              </w:rPr>
              <w:t>Parameter</w:t>
            </w:r>
          </w:p>
        </w:tc>
        <w:tc>
          <w:tcPr>
            <w:tcW w:w="5470" w:type="dxa"/>
          </w:tcPr>
          <w:p w:rsidR="007C16F8" w:rsidRPr="00FB1AAE" w:rsidRDefault="007C16F8" w:rsidP="00DF2134">
            <w:pPr>
              <w:rPr>
                <w:b/>
                <w:lang w:val="id-ID"/>
              </w:rPr>
            </w:pPr>
            <w:r>
              <w:rPr>
                <w:b/>
                <w:lang w:val="id-ID"/>
              </w:rPr>
              <w:t>Kebutuhan</w:t>
            </w:r>
          </w:p>
        </w:tc>
      </w:tr>
      <w:tr w:rsidR="007C16F8" w:rsidTr="00DF2134">
        <w:tc>
          <w:tcPr>
            <w:tcW w:w="1080" w:type="dxa"/>
          </w:tcPr>
          <w:p w:rsidR="007C16F8" w:rsidRDefault="007C16F8" w:rsidP="00DF2134">
            <w:pPr>
              <w:pStyle w:val="TOC1"/>
            </w:pPr>
          </w:p>
        </w:tc>
        <w:tc>
          <w:tcPr>
            <w:tcW w:w="1728" w:type="dxa"/>
          </w:tcPr>
          <w:p w:rsidR="007C16F8" w:rsidRPr="00DE6B4E" w:rsidRDefault="007C16F8" w:rsidP="00DF2134">
            <w:pPr>
              <w:pStyle w:val="TOC1"/>
              <w:rPr>
                <w:b w:val="0"/>
              </w:rPr>
            </w:pPr>
            <w:r w:rsidRPr="00DE6B4E">
              <w:rPr>
                <w:b w:val="0"/>
              </w:rPr>
              <w:t>Availability</w:t>
            </w:r>
          </w:p>
        </w:tc>
        <w:tc>
          <w:tcPr>
            <w:tcW w:w="5470" w:type="dxa"/>
          </w:tcPr>
          <w:p w:rsidR="007C16F8" w:rsidRPr="00613B16" w:rsidRDefault="007C16F8" w:rsidP="00DF2134">
            <w:pPr>
              <w:pStyle w:val="TOC1"/>
              <w:tabs>
                <w:tab w:val="clear" w:pos="360"/>
              </w:tabs>
              <w:spacing w:before="0" w:line="300" w:lineRule="auto"/>
              <w:ind w:left="0" w:firstLine="0"/>
              <w:rPr>
                <w:b w:val="0"/>
                <w:lang w:val="sv-SE"/>
              </w:rPr>
            </w:pPr>
            <w:r w:rsidRPr="00613B16">
              <w:rPr>
                <w:b w:val="0"/>
                <w:lang w:val="sv-SE"/>
              </w:rPr>
              <w:t>harus terus menerus beroperasi 7 hari perminggu, 24 jam per hari</w:t>
            </w:r>
            <w:r>
              <w:rPr>
                <w:b w:val="0"/>
                <w:lang w:val="sv-SE"/>
              </w:rPr>
              <w:t xml:space="preserve"> </w:t>
            </w:r>
            <w:r w:rsidRPr="00613B16">
              <w:rPr>
                <w:b w:val="0"/>
                <w:lang w:val="sv-SE"/>
              </w:rPr>
              <w:t>tanpa gagal</w:t>
            </w:r>
          </w:p>
        </w:tc>
      </w:tr>
      <w:tr w:rsidR="007C16F8" w:rsidTr="00DF2134">
        <w:tc>
          <w:tcPr>
            <w:tcW w:w="1080" w:type="dxa"/>
          </w:tcPr>
          <w:p w:rsidR="007C16F8" w:rsidRDefault="007C16F8" w:rsidP="00DF2134"/>
        </w:tc>
        <w:tc>
          <w:tcPr>
            <w:tcW w:w="1728" w:type="dxa"/>
          </w:tcPr>
          <w:p w:rsidR="007C16F8" w:rsidRDefault="007C16F8" w:rsidP="00DF2134">
            <w:r>
              <w:t>Reliability</w:t>
            </w:r>
          </w:p>
        </w:tc>
        <w:tc>
          <w:tcPr>
            <w:tcW w:w="5470" w:type="dxa"/>
          </w:tcPr>
          <w:p w:rsidR="007C16F8" w:rsidRDefault="007C16F8" w:rsidP="00DF2134"/>
        </w:tc>
      </w:tr>
      <w:tr w:rsidR="007C16F8" w:rsidTr="00DF2134">
        <w:tc>
          <w:tcPr>
            <w:tcW w:w="1080" w:type="dxa"/>
          </w:tcPr>
          <w:p w:rsidR="007C16F8" w:rsidRDefault="007C16F8" w:rsidP="00DF2134"/>
        </w:tc>
        <w:tc>
          <w:tcPr>
            <w:tcW w:w="1728" w:type="dxa"/>
          </w:tcPr>
          <w:p w:rsidR="007C16F8" w:rsidRDefault="007C16F8" w:rsidP="00DF2134">
            <w:r>
              <w:t>Ergonomy</w:t>
            </w:r>
          </w:p>
        </w:tc>
        <w:tc>
          <w:tcPr>
            <w:tcW w:w="5470" w:type="dxa"/>
          </w:tcPr>
          <w:p w:rsidR="007C16F8" w:rsidRDefault="007C16F8" w:rsidP="00DF2134"/>
        </w:tc>
      </w:tr>
      <w:tr w:rsidR="007C16F8" w:rsidTr="00DF2134">
        <w:tc>
          <w:tcPr>
            <w:tcW w:w="1080" w:type="dxa"/>
          </w:tcPr>
          <w:p w:rsidR="007C16F8" w:rsidRDefault="007C16F8" w:rsidP="00DF2134"/>
        </w:tc>
        <w:tc>
          <w:tcPr>
            <w:tcW w:w="1728" w:type="dxa"/>
          </w:tcPr>
          <w:p w:rsidR="007C16F8" w:rsidRDefault="007C16F8" w:rsidP="00DF2134">
            <w:r>
              <w:t>Portability</w:t>
            </w:r>
          </w:p>
        </w:tc>
        <w:tc>
          <w:tcPr>
            <w:tcW w:w="5470" w:type="dxa"/>
          </w:tcPr>
          <w:p w:rsidR="007C16F8" w:rsidRDefault="007C16F8" w:rsidP="00DF2134"/>
        </w:tc>
      </w:tr>
      <w:tr w:rsidR="007C16F8" w:rsidTr="00DF2134">
        <w:tc>
          <w:tcPr>
            <w:tcW w:w="1080" w:type="dxa"/>
          </w:tcPr>
          <w:p w:rsidR="007C16F8" w:rsidRDefault="007C16F8" w:rsidP="00DF2134"/>
        </w:tc>
        <w:tc>
          <w:tcPr>
            <w:tcW w:w="1728" w:type="dxa"/>
          </w:tcPr>
          <w:p w:rsidR="007C16F8" w:rsidRDefault="007C16F8" w:rsidP="00DF2134">
            <w:r>
              <w:t>Memory</w:t>
            </w:r>
          </w:p>
        </w:tc>
        <w:tc>
          <w:tcPr>
            <w:tcW w:w="5470" w:type="dxa"/>
          </w:tcPr>
          <w:p w:rsidR="007C16F8" w:rsidRDefault="007C16F8" w:rsidP="00DF2134"/>
        </w:tc>
      </w:tr>
      <w:tr w:rsidR="007C16F8" w:rsidTr="00DF2134">
        <w:tc>
          <w:tcPr>
            <w:tcW w:w="1080" w:type="dxa"/>
          </w:tcPr>
          <w:p w:rsidR="007C16F8" w:rsidRDefault="007C16F8" w:rsidP="00DF2134"/>
        </w:tc>
        <w:tc>
          <w:tcPr>
            <w:tcW w:w="1728" w:type="dxa"/>
          </w:tcPr>
          <w:p w:rsidR="007C16F8" w:rsidRDefault="007C16F8" w:rsidP="00DF2134">
            <w:r>
              <w:t>Response time</w:t>
            </w:r>
          </w:p>
        </w:tc>
        <w:tc>
          <w:tcPr>
            <w:tcW w:w="5470" w:type="dxa"/>
          </w:tcPr>
          <w:p w:rsidR="007C16F8" w:rsidRDefault="007C16F8" w:rsidP="00DF2134"/>
        </w:tc>
      </w:tr>
      <w:tr w:rsidR="007C16F8" w:rsidTr="00DF2134">
        <w:tc>
          <w:tcPr>
            <w:tcW w:w="1080" w:type="dxa"/>
          </w:tcPr>
          <w:p w:rsidR="007C16F8" w:rsidRDefault="007C16F8" w:rsidP="00DF2134"/>
        </w:tc>
        <w:tc>
          <w:tcPr>
            <w:tcW w:w="1728" w:type="dxa"/>
          </w:tcPr>
          <w:p w:rsidR="007C16F8" w:rsidRDefault="007C16F8" w:rsidP="00DF2134">
            <w:r>
              <w:t>Safety</w:t>
            </w:r>
          </w:p>
        </w:tc>
        <w:tc>
          <w:tcPr>
            <w:tcW w:w="5470" w:type="dxa"/>
          </w:tcPr>
          <w:p w:rsidR="007C16F8" w:rsidRDefault="007C16F8" w:rsidP="00DF2134">
            <w:r>
              <w:t>N/A</w:t>
            </w:r>
          </w:p>
        </w:tc>
      </w:tr>
      <w:tr w:rsidR="007C16F8" w:rsidTr="00DF2134">
        <w:tc>
          <w:tcPr>
            <w:tcW w:w="1080" w:type="dxa"/>
          </w:tcPr>
          <w:p w:rsidR="007C16F8" w:rsidRDefault="007C16F8" w:rsidP="00DF2134"/>
        </w:tc>
        <w:tc>
          <w:tcPr>
            <w:tcW w:w="1728" w:type="dxa"/>
          </w:tcPr>
          <w:p w:rsidR="007C16F8" w:rsidRDefault="007C16F8" w:rsidP="00DF2134">
            <w:r>
              <w:t>Security</w:t>
            </w:r>
          </w:p>
        </w:tc>
        <w:tc>
          <w:tcPr>
            <w:tcW w:w="5470" w:type="dxa"/>
          </w:tcPr>
          <w:p w:rsidR="007C16F8" w:rsidRDefault="007C16F8" w:rsidP="00DF2134"/>
        </w:tc>
      </w:tr>
      <w:tr w:rsidR="007C16F8" w:rsidTr="00DF2134">
        <w:tc>
          <w:tcPr>
            <w:tcW w:w="1080" w:type="dxa"/>
          </w:tcPr>
          <w:p w:rsidR="007C16F8" w:rsidRDefault="007C16F8" w:rsidP="00DF2134"/>
        </w:tc>
        <w:tc>
          <w:tcPr>
            <w:tcW w:w="1728" w:type="dxa"/>
          </w:tcPr>
          <w:p w:rsidR="007C16F8" w:rsidRDefault="007C16F8" w:rsidP="00DF2134"/>
        </w:tc>
        <w:tc>
          <w:tcPr>
            <w:tcW w:w="5470" w:type="dxa"/>
          </w:tcPr>
          <w:p w:rsidR="007C16F8" w:rsidRDefault="007C16F8" w:rsidP="00DF2134"/>
        </w:tc>
      </w:tr>
      <w:tr w:rsidR="007C16F8" w:rsidRPr="00125A99" w:rsidTr="00DF2134">
        <w:tc>
          <w:tcPr>
            <w:tcW w:w="1080" w:type="dxa"/>
          </w:tcPr>
          <w:p w:rsidR="007C16F8" w:rsidRDefault="007C16F8" w:rsidP="00DF2134"/>
        </w:tc>
        <w:tc>
          <w:tcPr>
            <w:tcW w:w="1728" w:type="dxa"/>
          </w:tcPr>
          <w:p w:rsidR="007C16F8" w:rsidRDefault="007C16F8" w:rsidP="00DF2134">
            <w:r>
              <w:t>Others 1: Bahasa komunikasi</w:t>
            </w:r>
          </w:p>
        </w:tc>
        <w:tc>
          <w:tcPr>
            <w:tcW w:w="5470" w:type="dxa"/>
          </w:tcPr>
          <w:p w:rsidR="007C16F8" w:rsidRPr="000F0E56" w:rsidRDefault="007C16F8" w:rsidP="00DF2134">
            <w:pPr>
              <w:rPr>
                <w:lang w:val="sv-SE"/>
              </w:rPr>
            </w:pPr>
            <w:r w:rsidRPr="000F0E56">
              <w:rPr>
                <w:lang w:val="sv-SE"/>
              </w:rPr>
              <w:t>Misalnya : semua tanya jawab harus dalam bahasa Indonesia</w:t>
            </w:r>
          </w:p>
        </w:tc>
      </w:tr>
      <w:tr w:rsidR="007C16F8" w:rsidTr="00DF2134">
        <w:tc>
          <w:tcPr>
            <w:tcW w:w="1080" w:type="dxa"/>
          </w:tcPr>
          <w:p w:rsidR="007C16F8" w:rsidRPr="000F0E56" w:rsidRDefault="007C16F8" w:rsidP="00DF2134">
            <w:pPr>
              <w:rPr>
                <w:lang w:val="sv-SE"/>
              </w:rPr>
            </w:pPr>
          </w:p>
        </w:tc>
        <w:tc>
          <w:tcPr>
            <w:tcW w:w="1728" w:type="dxa"/>
          </w:tcPr>
          <w:p w:rsidR="007C16F8" w:rsidRPr="000F0E56" w:rsidRDefault="007C16F8" w:rsidP="00DF2134">
            <w:pPr>
              <w:rPr>
                <w:lang w:val="sv-SE"/>
              </w:rPr>
            </w:pPr>
          </w:p>
        </w:tc>
        <w:tc>
          <w:tcPr>
            <w:tcW w:w="5470" w:type="dxa"/>
          </w:tcPr>
          <w:p w:rsidR="007C16F8" w:rsidRDefault="007C16F8" w:rsidP="00DF2134">
            <w:r>
              <w:t>Setiap layar harus mengandung logo PT Pos Indonesia</w:t>
            </w:r>
          </w:p>
        </w:tc>
      </w:tr>
      <w:tr w:rsidR="007C16F8" w:rsidTr="00DF2134">
        <w:tc>
          <w:tcPr>
            <w:tcW w:w="1080" w:type="dxa"/>
          </w:tcPr>
          <w:p w:rsidR="007C16F8" w:rsidRDefault="007C16F8" w:rsidP="00DF2134"/>
        </w:tc>
        <w:tc>
          <w:tcPr>
            <w:tcW w:w="1728" w:type="dxa"/>
          </w:tcPr>
          <w:p w:rsidR="007C16F8" w:rsidRDefault="007C16F8" w:rsidP="00DF2134"/>
        </w:tc>
        <w:tc>
          <w:tcPr>
            <w:tcW w:w="5470" w:type="dxa"/>
          </w:tcPr>
          <w:p w:rsidR="007C16F8" w:rsidRDefault="007C16F8" w:rsidP="00DF2134"/>
        </w:tc>
      </w:tr>
    </w:tbl>
    <w:p w:rsidR="007C16F8" w:rsidRDefault="007C16F8" w:rsidP="007C16F8">
      <w:pPr>
        <w:pStyle w:val="guide"/>
      </w:pPr>
    </w:p>
    <w:p w:rsidR="007C16F8" w:rsidRDefault="007C16F8" w:rsidP="007C16F8">
      <w:pPr>
        <w:pStyle w:val="guide"/>
      </w:pPr>
      <w:proofErr w:type="gramStart"/>
      <w:r>
        <w:t>Catatan :</w:t>
      </w:r>
      <w:proofErr w:type="gramEnd"/>
    </w:p>
    <w:p w:rsidR="007C16F8" w:rsidRPr="00DE6B4E" w:rsidRDefault="007C16F8" w:rsidP="007C16F8">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rsidR="007C16F8" w:rsidRDefault="007C16F8" w:rsidP="007C16F8">
      <w:pPr>
        <w:spacing w:line="300" w:lineRule="auto"/>
        <w:rPr>
          <w:i/>
        </w:rPr>
      </w:pPr>
      <w:r w:rsidRPr="000F0E56">
        <w:rPr>
          <w:i/>
          <w:lang w:val="sv-SE"/>
        </w:rPr>
        <w:t xml:space="preserve">Reliability : keandalan, misalnya tidak pernah boleh gagal(atau kegagalan yang ditolerir adalah …%)  </w:t>
      </w:r>
      <w:r>
        <w:rPr>
          <w:i/>
        </w:rPr>
        <w:t xml:space="preserve">sehingga harus dipikirkan fault tolerant architecture. Biasanya hanya perlu untuk Critical Application yang jika gagal </w:t>
      </w:r>
      <w:proofErr w:type="gramStart"/>
      <w:r>
        <w:rPr>
          <w:i/>
        </w:rPr>
        <w:t>akan</w:t>
      </w:r>
      <w:proofErr w:type="gramEnd"/>
      <w:r>
        <w:rPr>
          <w:i/>
        </w:rPr>
        <w:t xml:space="preserve"> berakibat fatal.</w:t>
      </w:r>
    </w:p>
    <w:p w:rsidR="007C16F8" w:rsidRPr="000F0E56" w:rsidRDefault="007C16F8" w:rsidP="007C16F8">
      <w:pPr>
        <w:spacing w:line="300" w:lineRule="auto"/>
        <w:rPr>
          <w:i/>
          <w:lang w:val="sv-SE"/>
        </w:rPr>
      </w:pPr>
      <w:r w:rsidRPr="000F0E56">
        <w:rPr>
          <w:i/>
          <w:lang w:val="sv-SE"/>
        </w:rPr>
        <w:t>Ergonomy : kenyamanan pakai bagi pengguna</w:t>
      </w:r>
    </w:p>
    <w:p w:rsidR="007C16F8" w:rsidRPr="000F0E56" w:rsidRDefault="007C16F8" w:rsidP="007C16F8">
      <w:pPr>
        <w:spacing w:line="300" w:lineRule="auto"/>
        <w:rPr>
          <w:i/>
          <w:lang w:val="sv-SE"/>
        </w:rPr>
      </w:pPr>
      <w:r w:rsidRPr="000F0E56">
        <w:rPr>
          <w:i/>
          <w:lang w:val="sv-SE"/>
        </w:rPr>
        <w:t>Portability : kemudahan untuk dibawa dan dioperasikan ke mesin/sistem operasi/platform yang lain</w:t>
      </w:r>
    </w:p>
    <w:p w:rsidR="007C16F8" w:rsidRPr="000F0E56" w:rsidRDefault="007C16F8" w:rsidP="007C16F8">
      <w:pPr>
        <w:spacing w:line="300" w:lineRule="auto"/>
        <w:rPr>
          <w:i/>
          <w:lang w:val="sv-SE"/>
        </w:rPr>
      </w:pPr>
      <w:r w:rsidRPr="000F0E56">
        <w:rPr>
          <w:i/>
          <w:lang w:val="sv-SE"/>
        </w:rPr>
        <w:t>Memory : jika perhitungan kapasitas memori internal kritis (misalnya untuk SW yang harus dijadikan CHIPS dan ukurannya harus kecil</w:t>
      </w:r>
    </w:p>
    <w:p w:rsidR="007C16F8" w:rsidRDefault="007C16F8" w:rsidP="007C16F8">
      <w:pPr>
        <w:spacing w:line="300" w:lineRule="auto"/>
        <w:rPr>
          <w:i/>
        </w:rPr>
      </w:pPr>
      <w:r>
        <w:rPr>
          <w:i/>
        </w:rPr>
        <w:t xml:space="preserve">Response </w:t>
      </w:r>
      <w:proofErr w:type="gramStart"/>
      <w:r>
        <w:rPr>
          <w:i/>
        </w:rPr>
        <w:t>time :</w:t>
      </w:r>
      <w:proofErr w:type="gramEnd"/>
      <w:r>
        <w:rPr>
          <w:i/>
        </w:rPr>
        <w:t xml:space="preserve"> Batasan waktu yang harus dipenuhi. </w:t>
      </w:r>
      <w:proofErr w:type="gramStart"/>
      <w:r>
        <w:rPr>
          <w:i/>
        </w:rPr>
        <w:t>Sangat penting untuk aplikasi Real Time.</w:t>
      </w:r>
      <w:proofErr w:type="gramEnd"/>
      <w:r>
        <w:rPr>
          <w:i/>
        </w:rPr>
        <w:t xml:space="preserve"> Contoh: “Aaplikasi harus mampu menampilkan hasil dalam 4 detik”, atau “ATM harus menarik kembali kartu yang tidak diambil dalam waktu 3 menit”</w:t>
      </w:r>
    </w:p>
    <w:p w:rsidR="007C16F8" w:rsidRPr="000F0E56" w:rsidRDefault="007C16F8" w:rsidP="007C16F8">
      <w:pPr>
        <w:spacing w:line="300" w:lineRule="auto"/>
        <w:rPr>
          <w:i/>
          <w:lang w:val="sv-SE"/>
        </w:rPr>
      </w:pPr>
      <w:r w:rsidRPr="000F0E56">
        <w:rPr>
          <w:i/>
          <w:lang w:val="sv-SE"/>
        </w:rPr>
        <w:t>Safety: yang menyangkut keselamatan manusia, misalnya untuk SW yang dipakai pada sistem kontrol di pabrik</w:t>
      </w:r>
    </w:p>
    <w:p w:rsidR="007C16F8" w:rsidRDefault="007C16F8" w:rsidP="007C16F8">
      <w:pPr>
        <w:spacing w:line="300" w:lineRule="auto"/>
      </w:pPr>
      <w:proofErr w:type="gramStart"/>
      <w:r>
        <w:rPr>
          <w:i/>
        </w:rPr>
        <w:t>Security :</w:t>
      </w:r>
      <w:proofErr w:type="gramEnd"/>
      <w:r>
        <w:rPr>
          <w:i/>
        </w:rPr>
        <w:t xml:space="preserve"> aspek keamanan yang harus dipenuhi</w:t>
      </w:r>
    </w:p>
    <w:p w:rsidR="007C16F8" w:rsidRPr="00234C00" w:rsidRDefault="007C16F8" w:rsidP="007C16F8">
      <w:pPr>
        <w:pStyle w:val="SubSubBab"/>
        <w:ind w:left="1080"/>
      </w:pPr>
      <w:r>
        <w:softHyphen/>
      </w:r>
    </w:p>
    <w:p w:rsidR="00D0739A" w:rsidRPr="007C16F8" w:rsidRDefault="00D0739A" w:rsidP="007C16F8"/>
    <w:sectPr w:rsidR="00D0739A" w:rsidRPr="007C16F8" w:rsidSect="008F218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Times New Roman;ser">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344"/>
    <w:multiLevelType w:val="hybridMultilevel"/>
    <w:tmpl w:val="27D2ED9C"/>
    <w:lvl w:ilvl="0" w:tplc="FB42DBE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22683"/>
    <w:multiLevelType w:val="hybridMultilevel"/>
    <w:tmpl w:val="C1AE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7097F"/>
    <w:multiLevelType w:val="multilevel"/>
    <w:tmpl w:val="0FB63F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nsid w:val="1CCD0FF5"/>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0616A17"/>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22F370A7"/>
    <w:multiLevelType w:val="hybridMultilevel"/>
    <w:tmpl w:val="8924944A"/>
    <w:lvl w:ilvl="0" w:tplc="465EF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372BD7"/>
    <w:multiLevelType w:val="multilevel"/>
    <w:tmpl w:val="06B0D5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53D4C3F"/>
    <w:multiLevelType w:val="hybridMultilevel"/>
    <w:tmpl w:val="776ABD58"/>
    <w:lvl w:ilvl="0" w:tplc="CA34E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BF550A"/>
    <w:multiLevelType w:val="multilevel"/>
    <w:tmpl w:val="6D98EA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5FE4BC7"/>
    <w:multiLevelType w:val="hybridMultilevel"/>
    <w:tmpl w:val="AAF6243A"/>
    <w:lvl w:ilvl="0" w:tplc="A1584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8751D9"/>
    <w:multiLevelType w:val="multilevel"/>
    <w:tmpl w:val="90BAD7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2AD26500"/>
    <w:multiLevelType w:val="multilevel"/>
    <w:tmpl w:val="EE5E2E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318A3356"/>
    <w:multiLevelType w:val="multilevel"/>
    <w:tmpl w:val="6122DCF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44E6004"/>
    <w:multiLevelType w:val="hybridMultilevel"/>
    <w:tmpl w:val="47EEE92E"/>
    <w:lvl w:ilvl="0" w:tplc="11462224">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B41579"/>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36301004"/>
    <w:multiLevelType w:val="multilevel"/>
    <w:tmpl w:val="52D2B6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79935AF"/>
    <w:multiLevelType w:val="multilevel"/>
    <w:tmpl w:val="4D9CE8E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3AB168CA"/>
    <w:multiLevelType w:val="hybridMultilevel"/>
    <w:tmpl w:val="645EE334"/>
    <w:lvl w:ilvl="0" w:tplc="F6800E5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AA7347"/>
    <w:multiLevelType w:val="multilevel"/>
    <w:tmpl w:val="718CA2E2"/>
    <w:lvl w:ilvl="0">
      <w:start w:val="4"/>
      <w:numFmt w:val="decimal"/>
      <w:lvlText w:val="%1"/>
      <w:lvlJc w:val="left"/>
      <w:pPr>
        <w:ind w:left="600" w:hanging="600"/>
      </w:pPr>
      <w:rPr>
        <w:rFonts w:hint="default"/>
        <w:b/>
      </w:rPr>
    </w:lvl>
    <w:lvl w:ilvl="1">
      <w:start w:val="13"/>
      <w:numFmt w:val="decimal"/>
      <w:lvlText w:val="%1.%2"/>
      <w:lvlJc w:val="left"/>
      <w:pPr>
        <w:ind w:left="1320" w:hanging="600"/>
      </w:pPr>
      <w:rPr>
        <w:rFonts w:hint="default"/>
        <w:b/>
      </w:rPr>
    </w:lvl>
    <w:lvl w:ilvl="2">
      <w:start w:val="3"/>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3D19185B"/>
    <w:multiLevelType w:val="hybridMultilevel"/>
    <w:tmpl w:val="847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25EDC"/>
    <w:multiLevelType w:val="multilevel"/>
    <w:tmpl w:val="B45EF256"/>
    <w:lvl w:ilvl="0">
      <w:start w:val="1"/>
      <w:numFmt w:val="decimal"/>
      <w:lvlText w:val="%1."/>
      <w:lvlJc w:val="left"/>
      <w:pPr>
        <w:ind w:left="720" w:hanging="360"/>
      </w:pPr>
      <w:rPr>
        <w:rFonts w:hint="default"/>
        <w:b/>
        <w:i w:val="0"/>
      </w:rPr>
    </w:lvl>
    <w:lvl w:ilvl="1">
      <w:start w:val="1"/>
      <w:numFmt w:val="decimal"/>
      <w:isLgl/>
      <w:lvlText w:val="%1.%2"/>
      <w:lvlJc w:val="left"/>
      <w:pPr>
        <w:ind w:left="2520" w:hanging="360"/>
      </w:pPr>
      <w:rPr>
        <w:rFonts w:hint="default"/>
        <w:i w:val="0"/>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3F3524B7"/>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40151768"/>
    <w:multiLevelType w:val="multilevel"/>
    <w:tmpl w:val="2E409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0827C79"/>
    <w:multiLevelType w:val="hybridMultilevel"/>
    <w:tmpl w:val="F3E6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2318F9"/>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50DF536A"/>
    <w:multiLevelType w:val="multilevel"/>
    <w:tmpl w:val="8B5A62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nsid w:val="53A651E0"/>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554577DA"/>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5CE57C93"/>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5DB41EEE"/>
    <w:multiLevelType w:val="multilevel"/>
    <w:tmpl w:val="81D0A5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5DDF0381"/>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5E7F6C78"/>
    <w:multiLevelType w:val="multilevel"/>
    <w:tmpl w:val="08D2C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3155CB9"/>
    <w:multiLevelType w:val="multilevel"/>
    <w:tmpl w:val="905ECA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B57023"/>
    <w:multiLevelType w:val="multilevel"/>
    <w:tmpl w:val="84BCC48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35"/>
  </w:num>
  <w:num w:numId="3">
    <w:abstractNumId w:val="11"/>
  </w:num>
  <w:num w:numId="4">
    <w:abstractNumId w:val="10"/>
  </w:num>
  <w:num w:numId="5">
    <w:abstractNumId w:val="12"/>
  </w:num>
  <w:num w:numId="6">
    <w:abstractNumId w:val="8"/>
  </w:num>
  <w:num w:numId="7">
    <w:abstractNumId w:val="31"/>
  </w:num>
  <w:num w:numId="8">
    <w:abstractNumId w:val="6"/>
  </w:num>
  <w:num w:numId="9">
    <w:abstractNumId w:val="29"/>
  </w:num>
  <w:num w:numId="10">
    <w:abstractNumId w:val="16"/>
  </w:num>
  <w:num w:numId="11">
    <w:abstractNumId w:val="22"/>
  </w:num>
  <w:num w:numId="12">
    <w:abstractNumId w:val="15"/>
  </w:num>
  <w:num w:numId="13">
    <w:abstractNumId w:val="25"/>
  </w:num>
  <w:num w:numId="14">
    <w:abstractNumId w:val="20"/>
  </w:num>
  <w:num w:numId="15">
    <w:abstractNumId w:val="17"/>
  </w:num>
  <w:num w:numId="16">
    <w:abstractNumId w:val="5"/>
  </w:num>
  <w:num w:numId="17">
    <w:abstractNumId w:val="0"/>
  </w:num>
  <w:num w:numId="18">
    <w:abstractNumId w:val="9"/>
  </w:num>
  <w:num w:numId="19">
    <w:abstractNumId w:val="19"/>
  </w:num>
  <w:num w:numId="20">
    <w:abstractNumId w:val="1"/>
  </w:num>
  <w:num w:numId="21">
    <w:abstractNumId w:val="23"/>
  </w:num>
  <w:num w:numId="22">
    <w:abstractNumId w:val="7"/>
  </w:num>
  <w:num w:numId="23">
    <w:abstractNumId w:val="33"/>
  </w:num>
  <w:num w:numId="24">
    <w:abstractNumId w:val="34"/>
  </w:num>
  <w:num w:numId="25">
    <w:abstractNumId w:val="13"/>
  </w:num>
  <w:num w:numId="26">
    <w:abstractNumId w:val="3"/>
  </w:num>
  <w:num w:numId="27">
    <w:abstractNumId w:val="30"/>
  </w:num>
  <w:num w:numId="28">
    <w:abstractNumId w:val="26"/>
  </w:num>
  <w:num w:numId="29">
    <w:abstractNumId w:val="27"/>
  </w:num>
  <w:num w:numId="30">
    <w:abstractNumId w:val="24"/>
  </w:num>
  <w:num w:numId="31">
    <w:abstractNumId w:val="32"/>
  </w:num>
  <w:num w:numId="32">
    <w:abstractNumId w:val="14"/>
  </w:num>
  <w:num w:numId="33">
    <w:abstractNumId w:val="18"/>
  </w:num>
  <w:num w:numId="34">
    <w:abstractNumId w:val="21"/>
  </w:num>
  <w:num w:numId="35">
    <w:abstractNumId w:val="4"/>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39A"/>
    <w:rsid w:val="00023F53"/>
    <w:rsid w:val="000F29AF"/>
    <w:rsid w:val="007C16F8"/>
    <w:rsid w:val="009B11A1"/>
    <w:rsid w:val="009F7634"/>
    <w:rsid w:val="00A27864"/>
    <w:rsid w:val="00CF7087"/>
    <w:rsid w:val="00D0739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8B"/>
    <w:pPr>
      <w:spacing w:after="200" w:line="276" w:lineRule="auto"/>
      <w:jc w:val="both"/>
    </w:pPr>
    <w:rPr>
      <w:rFonts w:ascii="Times New Roman"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F218B"/>
    <w:rPr>
      <w:rFonts w:ascii="Arial" w:eastAsia="Times New Roman" w:hAnsi="Arial" w:cs="Times New Roman"/>
      <w:b/>
      <w:sz w:val="64"/>
      <w:szCs w:val="20"/>
    </w:rPr>
  </w:style>
  <w:style w:type="character" w:customStyle="1" w:styleId="SubBabChar">
    <w:name w:val="Sub Bab Char"/>
    <w:basedOn w:val="DefaultParagraphFont"/>
    <w:link w:val="SubBab"/>
    <w:qFormat/>
    <w:rsid w:val="008F218B"/>
    <w:rPr>
      <w:rFonts w:ascii="Times New Roman" w:hAnsi="Times New Roman"/>
      <w:b/>
      <w:sz w:val="24"/>
    </w:rPr>
  </w:style>
  <w:style w:type="character" w:customStyle="1" w:styleId="SubSubBabChar">
    <w:name w:val="Sub Sub Bab Char"/>
    <w:basedOn w:val="SubBabChar"/>
    <w:link w:val="SubSubBab"/>
    <w:qFormat/>
    <w:rsid w:val="008F218B"/>
    <w:rPr>
      <w:rFonts w:ascii="Times New Roman" w:hAnsi="Times New Roman"/>
      <w:b/>
      <w:sz w:val="24"/>
    </w:rPr>
  </w:style>
  <w:style w:type="character" w:customStyle="1" w:styleId="HTMLPreformattedChar">
    <w:name w:val="HTML Preformatted Char"/>
    <w:basedOn w:val="DefaultParagraphFont"/>
    <w:link w:val="HTMLPreformatted"/>
    <w:uiPriority w:val="99"/>
    <w:semiHidden/>
    <w:qFormat/>
    <w:rsid w:val="00863BC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qFormat/>
    <w:rsid w:val="008F218B"/>
    <w:rPr>
      <w:sz w:val="28"/>
    </w:rPr>
  </w:style>
  <w:style w:type="paragraph" w:customStyle="1" w:styleId="ChangeHistoryTitle">
    <w:name w:val="ChangeHistory Title"/>
    <w:basedOn w:val="Normal"/>
    <w:qFormat/>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qFormat/>
    <w:rsid w:val="008F218B"/>
    <w:pPr>
      <w:pBdr>
        <w:top w:val="single" w:sz="36" w:space="1" w:color="00000A"/>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paragraph" w:styleId="ListParagraph">
    <w:name w:val="List Paragraph"/>
    <w:basedOn w:val="Normal"/>
    <w:uiPriority w:val="34"/>
    <w:qFormat/>
    <w:rsid w:val="008F218B"/>
    <w:pPr>
      <w:ind w:left="720"/>
      <w:contextualSpacing/>
    </w:pPr>
  </w:style>
  <w:style w:type="paragraph" w:styleId="HTMLPreformatted">
    <w:name w:val="HTML Preformatted"/>
    <w:basedOn w:val="Normal"/>
    <w:link w:val="HTMLPreformattedChar"/>
    <w:uiPriority w:val="99"/>
    <w:semiHidden/>
    <w:unhideWhenUsed/>
    <w:qFormat/>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9C5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9F7634"/>
    <w:pPr>
      <w:tabs>
        <w:tab w:val="left" w:pos="360"/>
        <w:tab w:val="right" w:leader="dot" w:pos="9360"/>
      </w:tabs>
      <w:spacing w:before="60" w:after="0" w:line="220" w:lineRule="exact"/>
      <w:ind w:left="360" w:hanging="360"/>
    </w:pPr>
    <w:rPr>
      <w:rFonts w:ascii="Times" w:eastAsia="Times New Roman" w:hAnsi="Times" w:cs="Times New Roman"/>
      <w:b/>
      <w:noProof/>
      <w:color w:val="auto"/>
      <w:szCs w:val="20"/>
    </w:rPr>
  </w:style>
  <w:style w:type="paragraph" w:customStyle="1" w:styleId="guide">
    <w:name w:val="guide"/>
    <w:basedOn w:val="Normal"/>
    <w:rsid w:val="009F7634"/>
    <w:pPr>
      <w:spacing w:after="0" w:line="240" w:lineRule="auto"/>
      <w:jc w:val="left"/>
    </w:pPr>
    <w:rPr>
      <w:rFonts w:eastAsia="Times New Roman" w:cs="Times New Roman"/>
      <w:i/>
      <w:color w:val="auto"/>
      <w:sz w:val="20"/>
      <w:szCs w:val="20"/>
      <w:lang w:val="en-GB"/>
    </w:rPr>
  </w:style>
  <w:style w:type="paragraph" w:styleId="BalloonText">
    <w:name w:val="Balloon Text"/>
    <w:basedOn w:val="Normal"/>
    <w:link w:val="BalloonTextChar"/>
    <w:uiPriority w:val="99"/>
    <w:semiHidden/>
    <w:unhideWhenUsed/>
    <w:rsid w:val="00CF7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087"/>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8B"/>
    <w:pPr>
      <w:spacing w:after="200" w:line="276" w:lineRule="auto"/>
      <w:jc w:val="both"/>
    </w:pPr>
    <w:rPr>
      <w:rFonts w:ascii="Times New Roman" w:hAnsi="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F218B"/>
    <w:rPr>
      <w:rFonts w:ascii="Arial" w:eastAsia="Times New Roman" w:hAnsi="Arial" w:cs="Times New Roman"/>
      <w:b/>
      <w:sz w:val="64"/>
      <w:szCs w:val="20"/>
    </w:rPr>
  </w:style>
  <w:style w:type="character" w:customStyle="1" w:styleId="SubBabChar">
    <w:name w:val="Sub Bab Char"/>
    <w:basedOn w:val="DefaultParagraphFont"/>
    <w:link w:val="SubBab"/>
    <w:qFormat/>
    <w:rsid w:val="008F218B"/>
    <w:rPr>
      <w:rFonts w:ascii="Times New Roman" w:hAnsi="Times New Roman"/>
      <w:b/>
      <w:sz w:val="24"/>
    </w:rPr>
  </w:style>
  <w:style w:type="character" w:customStyle="1" w:styleId="SubSubBabChar">
    <w:name w:val="Sub Sub Bab Char"/>
    <w:basedOn w:val="SubBabChar"/>
    <w:link w:val="SubSubBab"/>
    <w:qFormat/>
    <w:rsid w:val="008F218B"/>
    <w:rPr>
      <w:rFonts w:ascii="Times New Roman" w:hAnsi="Times New Roman"/>
      <w:b/>
      <w:sz w:val="24"/>
    </w:rPr>
  </w:style>
  <w:style w:type="character" w:customStyle="1" w:styleId="HTMLPreformattedChar">
    <w:name w:val="HTML Preformatted Char"/>
    <w:basedOn w:val="DefaultParagraphFont"/>
    <w:link w:val="HTMLPreformatted"/>
    <w:uiPriority w:val="99"/>
    <w:semiHidden/>
    <w:qFormat/>
    <w:rsid w:val="00863BC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qFormat/>
    <w:rsid w:val="008F218B"/>
    <w:rPr>
      <w:sz w:val="28"/>
    </w:rPr>
  </w:style>
  <w:style w:type="paragraph" w:customStyle="1" w:styleId="ChangeHistoryTitle">
    <w:name w:val="ChangeHistory Title"/>
    <w:basedOn w:val="Normal"/>
    <w:qFormat/>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qFormat/>
    <w:rsid w:val="008F218B"/>
    <w:pPr>
      <w:pBdr>
        <w:top w:val="single" w:sz="36" w:space="1" w:color="00000A"/>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paragraph" w:styleId="ListParagraph">
    <w:name w:val="List Paragraph"/>
    <w:basedOn w:val="Normal"/>
    <w:uiPriority w:val="34"/>
    <w:qFormat/>
    <w:rsid w:val="008F218B"/>
    <w:pPr>
      <w:ind w:left="720"/>
      <w:contextualSpacing/>
    </w:pPr>
  </w:style>
  <w:style w:type="paragraph" w:styleId="HTMLPreformatted">
    <w:name w:val="HTML Preformatted"/>
    <w:basedOn w:val="Normal"/>
    <w:link w:val="HTMLPreformattedChar"/>
    <w:uiPriority w:val="99"/>
    <w:semiHidden/>
    <w:unhideWhenUsed/>
    <w:qFormat/>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9C58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9F7634"/>
    <w:pPr>
      <w:tabs>
        <w:tab w:val="left" w:pos="360"/>
        <w:tab w:val="right" w:leader="dot" w:pos="9360"/>
      </w:tabs>
      <w:spacing w:before="60" w:after="0" w:line="220" w:lineRule="exact"/>
      <w:ind w:left="360" w:hanging="360"/>
    </w:pPr>
    <w:rPr>
      <w:rFonts w:ascii="Times" w:eastAsia="Times New Roman" w:hAnsi="Times" w:cs="Times New Roman"/>
      <w:b/>
      <w:noProof/>
      <w:color w:val="auto"/>
      <w:szCs w:val="20"/>
    </w:rPr>
  </w:style>
  <w:style w:type="paragraph" w:customStyle="1" w:styleId="guide">
    <w:name w:val="guide"/>
    <w:basedOn w:val="Normal"/>
    <w:rsid w:val="009F7634"/>
    <w:pPr>
      <w:spacing w:after="0" w:line="240" w:lineRule="auto"/>
      <w:jc w:val="left"/>
    </w:pPr>
    <w:rPr>
      <w:rFonts w:eastAsia="Times New Roman" w:cs="Times New Roman"/>
      <w:i/>
      <w:color w:val="auto"/>
      <w:sz w:val="20"/>
      <w:szCs w:val="20"/>
      <w:lang w:val="en-GB"/>
    </w:rPr>
  </w:style>
  <w:style w:type="paragraph" w:styleId="BalloonText">
    <w:name w:val="Balloon Text"/>
    <w:basedOn w:val="Normal"/>
    <w:link w:val="BalloonTextChar"/>
    <w:uiPriority w:val="99"/>
    <w:semiHidden/>
    <w:unhideWhenUsed/>
    <w:rsid w:val="00CF7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087"/>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82D79-8306-4176-AF18-E5650C37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20</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23</cp:revision>
  <dcterms:created xsi:type="dcterms:W3CDTF">2018-03-21T04:15:00Z</dcterms:created>
  <dcterms:modified xsi:type="dcterms:W3CDTF">2018-03-26T08:56:00Z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